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7561"/>
      </w:tblGrid>
      <w:tr w:rsidR="00152D21" w:rsidRPr="0016398E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rPr>
                <w:rFonts w:cs="Arial"/>
                <w:sz w:val="52"/>
                <w:szCs w:val="52"/>
              </w:rPr>
            </w:pP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pStyle w:val="Department"/>
              <w:rPr>
                <w:rFonts w:cs="Arial"/>
                <w:sz w:val="52"/>
                <w:szCs w:val="52"/>
              </w:rPr>
            </w:pPr>
          </w:p>
        </w:tc>
      </w:tr>
    </w:tbl>
    <w:p w:rsidR="00152D21" w:rsidRPr="0016398E" w:rsidRDefault="00152D21" w:rsidP="00D131CA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t>System Requirement Specification</w:t>
      </w: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smartTag w:uri="urn:schemas-microsoft-com:office:smarttags" w:element="PlaceType">
        <w:r w:rsidRPr="0016398E">
          <w:rPr>
            <w:sz w:val="36"/>
            <w:szCs w:val="36"/>
          </w:rPr>
          <w:t>University</w:t>
        </w:r>
      </w:smartTag>
      <w:r w:rsidRPr="0016398E">
        <w:rPr>
          <w:sz w:val="36"/>
          <w:szCs w:val="36"/>
        </w:rPr>
        <w:t xml:space="preserve"> of </w:t>
      </w:r>
      <w:smartTag w:uri="urn:schemas-microsoft-com:office:smarttags" w:element="PlaceName">
        <w:r w:rsidRPr="0016398E">
          <w:rPr>
            <w:sz w:val="36"/>
            <w:szCs w:val="36"/>
          </w:rPr>
          <w:t>Texas</w:t>
        </w:r>
      </w:smartTag>
      <w:r w:rsidRPr="0016398E">
        <w:rPr>
          <w:sz w:val="36"/>
          <w:szCs w:val="36"/>
        </w:rPr>
        <w:t xml:space="preserve"> at </w:t>
      </w:r>
      <w:smartTag w:uri="urn:schemas-microsoft-com:office:smarttags" w:element="City">
        <w:smartTag w:uri="urn:schemas-microsoft-com:office:smarttags" w:element="place">
          <w:r w:rsidRPr="0016398E">
            <w:rPr>
              <w:sz w:val="36"/>
              <w:szCs w:val="36"/>
            </w:rPr>
            <w:t>Arlington</w:t>
          </w:r>
        </w:smartTag>
      </w:smartTag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CSE 4361</w:t>
      </w: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Software Design Patterns</w:t>
      </w: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Cs w:val="22"/>
        </w:rPr>
      </w:pPr>
    </w:p>
    <w:p w:rsidR="00152D21" w:rsidRPr="0016398E" w:rsidRDefault="00152D21" w:rsidP="00D131CA">
      <w:pPr>
        <w:pStyle w:val="Normal1"/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9"/>
        <w:gridCol w:w="4427"/>
      </w:tblGrid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 w:rsidRPr="00F64BE3">
              <w:rPr>
                <w:rFonts w:cs="Arial"/>
                <w:sz w:val="22"/>
                <w:szCs w:val="22"/>
              </w:rPr>
              <w:t>SRS Document Version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David Kung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Graduate Teaching Assistant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Kripa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Nambiar</w:t>
            </w:r>
            <w:proofErr w:type="spellEnd"/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 Updated</w:t>
            </w:r>
          </w:p>
        </w:tc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9/12/2014</w:t>
            </w:r>
          </w:p>
        </w:tc>
      </w:tr>
    </w:tbl>
    <w:p w:rsidR="00152D21" w:rsidRPr="0016398E" w:rsidRDefault="00152D21" w:rsidP="00D131CA">
      <w:pPr>
        <w:jc w:val="center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RevisionHistory"/>
        <w:rPr>
          <w:rFonts w:ascii="Arial" w:hAnsi="Arial" w:cs="Arial"/>
          <w:sz w:val="22"/>
          <w:szCs w:val="22"/>
        </w:rPr>
        <w:sectPr w:rsidR="00152D21" w:rsidRPr="0016398E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152D21" w:rsidRPr="0016398E" w:rsidRDefault="00152D21" w:rsidP="0016398E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lastRenderedPageBreak/>
        <w:t>TABLE OF CONTENTS</w:t>
      </w:r>
    </w:p>
    <w:p w:rsidR="00152D21" w:rsidRPr="0016398E" w:rsidRDefault="00152D21">
      <w:pPr>
        <w:pStyle w:val="TOC1"/>
        <w:jc w:val="center"/>
        <w:rPr>
          <w:rFonts w:cs="Arial"/>
          <w:b w:val="0"/>
          <w:smallCaps/>
          <w:kern w:val="28"/>
          <w:sz w:val="22"/>
          <w:szCs w:val="22"/>
        </w:rPr>
      </w:pPr>
    </w:p>
    <w:p w:rsidR="00152D21" w:rsidRDefault="00152D21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begin"/>
      </w:r>
      <w:r w:rsidRPr="0016398E">
        <w:rPr>
          <w:rFonts w:cs="Arial"/>
          <w:b w:val="0"/>
          <w:smallCaps/>
          <w:kern w:val="28"/>
          <w:sz w:val="22"/>
          <w:szCs w:val="22"/>
        </w:rPr>
        <w:instrText xml:space="preserve"> TOC \o "1-4" \h \z </w:instrText>
      </w: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separate"/>
      </w:r>
      <w:r w:rsidR="00844278">
        <w:fldChar w:fldCharType="begin"/>
      </w:r>
      <w:r w:rsidR="00844278">
        <w:instrText xml:space="preserve"> HYPERLINK \l "_Toc397708055" </w:instrText>
      </w:r>
      <w:r w:rsidR="00844278">
        <w:fldChar w:fldCharType="separate"/>
      </w:r>
      <w:r w:rsidRPr="00DE332E">
        <w:rPr>
          <w:rStyle w:val="Hyperlink"/>
          <w:noProof/>
        </w:rPr>
        <w:t>1.  Appointment Scheduling Application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_Toc397708055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0" w:author="Kevo" w:date="2015-01-28T13:54:00Z">
        <w:r w:rsidR="007948D8">
          <w:rPr>
            <w:noProof/>
            <w:webHidden/>
          </w:rPr>
          <w:t>2</w:t>
        </w:r>
      </w:ins>
      <w:del w:id="1" w:author="Kevo" w:date="2015-01-28T13:41:00Z">
        <w:r w:rsidDel="007948D8">
          <w:rPr>
            <w:noProof/>
            <w:webHidden/>
          </w:rPr>
          <w:delText>1</w:delText>
        </w:r>
      </w:del>
      <w:r>
        <w:rPr>
          <w:noProof/>
          <w:webHidden/>
        </w:rPr>
        <w:fldChar w:fldCharType="end"/>
      </w:r>
      <w:r w:rsidR="00844278">
        <w:rPr>
          <w:noProof/>
        </w:rPr>
        <w:fldChar w:fldCharType="end"/>
      </w:r>
    </w:p>
    <w:p w:rsidR="00152D21" w:rsidRDefault="00844278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"_Toc397708056" </w:instrText>
      </w:r>
      <w:r>
        <w:fldChar w:fldCharType="separate"/>
      </w:r>
      <w:r w:rsidR="00152D21" w:rsidRPr="00DE332E">
        <w:rPr>
          <w:rStyle w:val="Hyperlink"/>
          <w:noProof/>
        </w:rPr>
        <w:t>Assumptions</w:t>
      </w:r>
      <w:r w:rsidR="00152D21">
        <w:rPr>
          <w:noProof/>
          <w:webHidden/>
        </w:rPr>
        <w:tab/>
      </w:r>
      <w:r w:rsidR="00152D21">
        <w:rPr>
          <w:noProof/>
          <w:webHidden/>
        </w:rPr>
        <w:fldChar w:fldCharType="begin"/>
      </w:r>
      <w:r w:rsidR="00152D21">
        <w:rPr>
          <w:noProof/>
          <w:webHidden/>
        </w:rPr>
        <w:instrText xml:space="preserve"> PAGEREF _Toc397708056 \h </w:instrText>
      </w:r>
      <w:r w:rsidR="00152D21">
        <w:rPr>
          <w:noProof/>
          <w:webHidden/>
        </w:rPr>
      </w:r>
      <w:r w:rsidR="00152D21">
        <w:rPr>
          <w:noProof/>
          <w:webHidden/>
        </w:rPr>
        <w:fldChar w:fldCharType="separate"/>
      </w:r>
      <w:ins w:id="2" w:author="Kevo" w:date="2015-01-28T13:54:00Z">
        <w:r w:rsidR="007948D8">
          <w:rPr>
            <w:noProof/>
            <w:webHidden/>
          </w:rPr>
          <w:t>5</w:t>
        </w:r>
      </w:ins>
      <w:del w:id="3" w:author="Kevo" w:date="2015-01-28T13:41:00Z">
        <w:r w:rsidR="00152D21" w:rsidDel="007948D8">
          <w:rPr>
            <w:noProof/>
            <w:webHidden/>
          </w:rPr>
          <w:delText>1</w:delText>
        </w:r>
      </w:del>
      <w:r w:rsidR="00152D2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52D21" w:rsidRPr="0016398E" w:rsidRDefault="00152D21">
      <w:pPr>
        <w:pStyle w:val="TCLVL1"/>
        <w:rPr>
          <w:rFonts w:ascii="Arial" w:hAnsi="Arial" w:cs="Arial"/>
          <w:sz w:val="22"/>
          <w:szCs w:val="22"/>
        </w:rPr>
        <w:sectPr w:rsidR="00152D21" w:rsidRPr="0016398E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end"/>
      </w:r>
    </w:p>
    <w:p w:rsidR="00152D21" w:rsidRPr="0016398E" w:rsidRDefault="00152D21" w:rsidP="00193607">
      <w:pPr>
        <w:pStyle w:val="Heading1"/>
        <w:rPr>
          <w:rFonts w:cs="Arial"/>
          <w:sz w:val="22"/>
          <w:szCs w:val="22"/>
        </w:rPr>
      </w:pPr>
      <w:bookmarkStart w:id="4" w:name="_Toc397708055"/>
      <w:r>
        <w:lastRenderedPageBreak/>
        <w:t>1</w:t>
      </w:r>
      <w:r w:rsidRPr="0016398E">
        <w:t>.  Appointment Scheduling Application</w:t>
      </w:r>
      <w:bookmarkEnd w:id="4"/>
    </w:p>
    <w:p w:rsidR="00152D21" w:rsidRPr="0016398E" w:rsidRDefault="00152D21" w:rsidP="00DE1C16">
      <w:pPr>
        <w:pStyle w:val="heading1underline"/>
        <w:rPr>
          <w:rFonts w:cs="Arial"/>
          <w:sz w:val="22"/>
          <w:szCs w:val="22"/>
        </w:rPr>
      </w:pPr>
    </w:p>
    <w:p w:rsidR="00152D21" w:rsidRPr="0016398E" w:rsidRDefault="00152D21" w:rsidP="00574CDC">
      <w:pPr>
        <w:pStyle w:val="Normal1"/>
        <w:spacing w:line="360" w:lineRule="auto"/>
        <w:contextualSpacing/>
        <w:rPr>
          <w:szCs w:val="22"/>
        </w:rPr>
      </w:pPr>
      <w:r>
        <w:rPr>
          <w:szCs w:val="22"/>
        </w:rPr>
        <w:t>R1. The application</w:t>
      </w:r>
      <w:r w:rsidRPr="0016398E">
        <w:rPr>
          <w:szCs w:val="22"/>
        </w:rPr>
        <w:t xml:space="preserve"> shall </w:t>
      </w:r>
      <w:r>
        <w:rPr>
          <w:szCs w:val="22"/>
        </w:rPr>
        <w:t xml:space="preserve">allow users </w:t>
      </w:r>
      <w:r w:rsidRPr="0016398E">
        <w:rPr>
          <w:szCs w:val="22"/>
        </w:rPr>
        <w:t xml:space="preserve">to login and manage </w:t>
      </w:r>
      <w:r>
        <w:rPr>
          <w:szCs w:val="22"/>
        </w:rPr>
        <w:t xml:space="preserve">their </w:t>
      </w:r>
      <w:r w:rsidRPr="0016398E">
        <w:rPr>
          <w:szCs w:val="22"/>
        </w:rPr>
        <w:t>account</w:t>
      </w:r>
      <w:r>
        <w:rPr>
          <w:szCs w:val="22"/>
        </w:rPr>
        <w:t>s</w:t>
      </w:r>
      <w:r w:rsidRPr="0016398E">
        <w:rPr>
          <w:szCs w:val="22"/>
        </w:rPr>
        <w:t xml:space="preserve"> based on respective roles.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R1.1. The application shall allow admin to create, edit, and delete user types and define their privileges.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R1.2. The application shall provide all levels of privileges pertaining to user account management and application management to the admin.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R1.3. The admin shall be able to add, edit and delete advisor account.</w:t>
      </w:r>
    </w:p>
    <w:p w:rsidR="00152D21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R1.4.The admin/advisor shall be able to create, edit and delete appointment types/services and manage the appointments as well as related fields.</w:t>
      </w:r>
      <w:r>
        <w:rPr>
          <w:szCs w:val="22"/>
        </w:rPr>
        <w:t xml:space="preserve"> 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The application shall allow students to manage their respective accounts.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R2. The application shall display views and provide features to the user based on the user role.</w:t>
      </w:r>
      <w:r>
        <w:rPr>
          <w:szCs w:val="22"/>
        </w:rPr>
        <w:t xml:space="preserve"> (This overall requirement should be made specific.)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R2.1 The application shall provide a traditional calendar view containing day, month, </w:t>
      </w:r>
      <w:proofErr w:type="gramStart"/>
      <w:r w:rsidRPr="0016398E">
        <w:rPr>
          <w:szCs w:val="22"/>
        </w:rPr>
        <w:t>year</w:t>
      </w:r>
      <w:proofErr w:type="gramEnd"/>
      <w:r w:rsidRPr="0016398E">
        <w:rPr>
          <w:szCs w:val="22"/>
        </w:rPr>
        <w:t xml:space="preserve"> parameters to all the users.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R2.2. A list of the available times should be displayed at the same time so that a student can select a time slot of their convenience. 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R2.3. Time slots that have been reserved and time slots that are available should be distinguished on the calendar by color and enabled or disabled to be selected appropriately.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R2.4. The application shall provide advisors features to allocate window</w:t>
      </w:r>
      <w:r>
        <w:rPr>
          <w:szCs w:val="22"/>
        </w:rPr>
        <w:t>s of time on their calendar when</w:t>
      </w:r>
      <w:r w:rsidRPr="0016398E">
        <w:rPr>
          <w:szCs w:val="22"/>
        </w:rPr>
        <w:t xml:space="preserve"> they are available for appointments. 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R2.5.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 to view the details provided by the student while scheduling appointment.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R2.6.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advisors/admin to add, edit, or delete staff associated with them.</w:t>
      </w:r>
    </w:p>
    <w:p w:rsidR="00152D21" w:rsidRDefault="00152D21" w:rsidP="00994C33">
      <w:pPr>
        <w:pStyle w:val="Normal1"/>
        <w:spacing w:line="360" w:lineRule="auto"/>
        <w:ind w:left="720"/>
        <w:contextualSpacing/>
        <w:rPr>
          <w:ins w:id="5" w:author="Kevo" w:date="2015-01-28T16:10:00Z"/>
          <w:szCs w:val="22"/>
        </w:rPr>
      </w:pPr>
      <w:r w:rsidRPr="0016398E">
        <w:rPr>
          <w:szCs w:val="22"/>
        </w:rPr>
        <w:t xml:space="preserve">R2.7. </w:t>
      </w:r>
      <w:proofErr w:type="gramStart"/>
      <w:r w:rsidRPr="0016398E">
        <w:rPr>
          <w:szCs w:val="22"/>
        </w:rPr>
        <w:t>The</w:t>
      </w:r>
      <w:proofErr w:type="gramEnd"/>
      <w:r w:rsidRPr="0016398E">
        <w:rPr>
          <w:szCs w:val="22"/>
        </w:rPr>
        <w:t xml:space="preserve"> application </w:t>
      </w:r>
      <w:r>
        <w:rPr>
          <w:szCs w:val="22"/>
        </w:rPr>
        <w:t xml:space="preserve">shall </w:t>
      </w:r>
      <w:r w:rsidRPr="0016398E">
        <w:rPr>
          <w:szCs w:val="22"/>
        </w:rPr>
        <w:t xml:space="preserve">provide admin the feature to opt for / opt out of email notification </w:t>
      </w:r>
    </w:p>
    <w:p w:rsidR="00C85584" w:rsidRDefault="00AC0276" w:rsidP="00C85584">
      <w:pPr>
        <w:pStyle w:val="Normal1"/>
        <w:spacing w:line="360" w:lineRule="auto"/>
        <w:ind w:left="720"/>
        <w:contextualSpacing/>
        <w:rPr>
          <w:ins w:id="6" w:author="Kevo" w:date="2015-01-28T17:05:00Z"/>
          <w:szCs w:val="22"/>
        </w:rPr>
      </w:pPr>
      <w:ins w:id="7" w:author="Kevo" w:date="2015-01-28T17:05:00Z">
        <w:r>
          <w:rPr>
            <w:szCs w:val="22"/>
          </w:rPr>
          <w:t>R2.8</w:t>
        </w:r>
      </w:ins>
      <w:ins w:id="8" w:author="Kevo" w:date="2015-01-28T17:25:00Z">
        <w:r>
          <w:rPr>
            <w:szCs w:val="22"/>
          </w:rPr>
          <w:t xml:space="preserve">. </w:t>
        </w:r>
      </w:ins>
      <w:proofErr w:type="gramStart"/>
      <w:ins w:id="9" w:author="Kevo" w:date="2015-01-28T17:05:00Z">
        <w:r w:rsidR="00C85584">
          <w:rPr>
            <w:szCs w:val="22"/>
          </w:rPr>
          <w:t>The</w:t>
        </w:r>
        <w:proofErr w:type="gramEnd"/>
        <w:r w:rsidR="00C85584">
          <w:rPr>
            <w:szCs w:val="22"/>
          </w:rPr>
          <w:t xml:space="preserve"> application shall provide a view for students to see which courses they have taken</w:t>
        </w:r>
      </w:ins>
    </w:p>
    <w:p w:rsidR="00151AA7" w:rsidRDefault="00C85584" w:rsidP="00826620">
      <w:pPr>
        <w:pStyle w:val="Normal1"/>
        <w:spacing w:line="360" w:lineRule="auto"/>
        <w:ind w:left="1440"/>
        <w:contextualSpacing/>
        <w:rPr>
          <w:ins w:id="10" w:author="Kevo" w:date="2015-01-28T18:22:00Z"/>
          <w:szCs w:val="22"/>
        </w:rPr>
        <w:pPrChange w:id="11" w:author="Kevo" w:date="2015-01-28T18:22:00Z">
          <w:pPr>
            <w:pStyle w:val="Normal1"/>
            <w:spacing w:line="360" w:lineRule="auto"/>
            <w:ind w:left="720"/>
            <w:contextualSpacing/>
          </w:pPr>
        </w:pPrChange>
      </w:pPr>
      <w:ins w:id="12" w:author="Kevo" w:date="2015-01-28T17:05:00Z">
        <w:r>
          <w:rPr>
            <w:szCs w:val="22"/>
          </w:rPr>
          <w:t>R2.8</w:t>
        </w:r>
      </w:ins>
      <w:ins w:id="13" w:author="Kevo" w:date="2015-01-28T17:06:00Z">
        <w:r>
          <w:rPr>
            <w:szCs w:val="22"/>
          </w:rPr>
          <w:t>.1</w:t>
        </w:r>
      </w:ins>
      <w:ins w:id="14" w:author="Kevo" w:date="2015-01-28T17:05:00Z">
        <w:r>
          <w:rPr>
            <w:szCs w:val="22"/>
          </w:rPr>
          <w:t xml:space="preserve"> The application shall provide a view for students to see which courses they have</w:t>
        </w:r>
      </w:ins>
      <w:ins w:id="15" w:author="Kevo" w:date="2015-01-28T17:06:00Z">
        <w:r>
          <w:rPr>
            <w:szCs w:val="22"/>
          </w:rPr>
          <w:t xml:space="preserve"> not</w:t>
        </w:r>
      </w:ins>
      <w:ins w:id="16" w:author="Kevo" w:date="2015-01-28T17:05:00Z">
        <w:r>
          <w:rPr>
            <w:szCs w:val="22"/>
          </w:rPr>
          <w:t xml:space="preserve"> taken</w:t>
        </w:r>
      </w:ins>
    </w:p>
    <w:p w:rsidR="00826620" w:rsidRDefault="00826620" w:rsidP="00956AAD">
      <w:pPr>
        <w:pStyle w:val="Normal1"/>
        <w:spacing w:line="360" w:lineRule="auto"/>
        <w:ind w:left="720"/>
        <w:contextualSpacing/>
        <w:rPr>
          <w:ins w:id="17" w:author="Kevo" w:date="2015-01-28T18:22:00Z"/>
          <w:szCs w:val="22"/>
        </w:rPr>
      </w:pPr>
      <w:ins w:id="18" w:author="Kevo" w:date="2015-01-28T18:22:00Z">
        <w:r>
          <w:rPr>
            <w:szCs w:val="22"/>
          </w:rPr>
          <w:lastRenderedPageBreak/>
          <w:t>R2.9.</w:t>
        </w:r>
        <w:r w:rsidRPr="00826620">
          <w:rPr>
            <w:szCs w:val="22"/>
          </w:rPr>
          <w:t>The application shall include an academic calendar.</w:t>
        </w:r>
      </w:ins>
    </w:p>
    <w:p w:rsidR="00826620" w:rsidRDefault="00826620" w:rsidP="00826620">
      <w:pPr>
        <w:pStyle w:val="Normal1"/>
        <w:spacing w:line="360" w:lineRule="auto"/>
        <w:ind w:left="1440"/>
        <w:contextualSpacing/>
        <w:rPr>
          <w:ins w:id="19" w:author="Kevo" w:date="2015-01-28T18:23:00Z"/>
          <w:szCs w:val="22"/>
        </w:rPr>
        <w:pPrChange w:id="20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21" w:author="Kevo" w:date="2015-01-28T18:23:00Z">
        <w:r>
          <w:rPr>
            <w:szCs w:val="22"/>
          </w:rPr>
          <w:t>R2.9.1.</w:t>
        </w:r>
        <w:r w:rsidRPr="00826620">
          <w:rPr>
            <w:szCs w:val="22"/>
          </w:rPr>
          <w:t>The application shall include all events across the university in the academic calendar.</w:t>
        </w:r>
      </w:ins>
    </w:p>
    <w:p w:rsidR="00826620" w:rsidRPr="00826620" w:rsidRDefault="00826620" w:rsidP="00826620">
      <w:pPr>
        <w:pStyle w:val="Normal1"/>
        <w:spacing w:line="360" w:lineRule="auto"/>
        <w:contextualSpacing/>
        <w:rPr>
          <w:ins w:id="22" w:author="Kevo" w:date="2015-01-28T18:23:00Z"/>
          <w:szCs w:val="22"/>
        </w:rPr>
      </w:pPr>
      <w:ins w:id="23" w:author="Kevo" w:date="2015-01-28T18:23:00Z">
        <w:r>
          <w:rPr>
            <w:szCs w:val="22"/>
          </w:rPr>
          <w:tab/>
          <w:t>R2.10.</w:t>
        </w:r>
        <w:r w:rsidRPr="00826620">
          <w:rPr>
            <w:szCs w:val="22"/>
          </w:rPr>
          <w:t>The application shall provide a bug reporting option.</w:t>
        </w:r>
      </w:ins>
    </w:p>
    <w:p w:rsidR="00826620" w:rsidRDefault="00826620" w:rsidP="00826620">
      <w:pPr>
        <w:pStyle w:val="Normal1"/>
        <w:spacing w:line="360" w:lineRule="auto"/>
        <w:ind w:left="1440"/>
        <w:contextualSpacing/>
        <w:rPr>
          <w:ins w:id="24" w:author="Kevo" w:date="2015-01-28T19:13:00Z"/>
          <w:szCs w:val="22"/>
        </w:rPr>
        <w:pPrChange w:id="25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26" w:author="Kevo" w:date="2015-01-28T18:23:00Z">
        <w:r>
          <w:rPr>
            <w:szCs w:val="22"/>
          </w:rPr>
          <w:t>R2.10.1.</w:t>
        </w:r>
        <w:r w:rsidRPr="00826620">
          <w:rPr>
            <w:szCs w:val="22"/>
          </w:rPr>
          <w:t>The application shall make the bug reporting option available at any state of the application.</w:t>
        </w:r>
      </w:ins>
    </w:p>
    <w:p w:rsidR="009B7948" w:rsidRPr="00826620" w:rsidRDefault="009B7948" w:rsidP="00826620">
      <w:pPr>
        <w:pStyle w:val="Normal1"/>
        <w:spacing w:line="360" w:lineRule="auto"/>
        <w:ind w:left="1440"/>
        <w:contextualSpacing/>
        <w:rPr>
          <w:szCs w:val="22"/>
        </w:rPr>
        <w:pPrChange w:id="27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28" w:author="Kevo" w:date="2015-01-28T19:13:00Z">
        <w:r>
          <w:rPr>
            <w:szCs w:val="22"/>
          </w:rPr>
          <w:t>R2.10.2.The application shall email</w:t>
        </w:r>
      </w:ins>
      <w:ins w:id="29" w:author="Kevo" w:date="2015-01-28T19:14:00Z">
        <w:r>
          <w:rPr>
            <w:szCs w:val="22"/>
          </w:rPr>
          <w:t xml:space="preserve"> all</w:t>
        </w:r>
      </w:ins>
      <w:ins w:id="30" w:author="Kevo" w:date="2015-01-28T19:13:00Z">
        <w:r>
          <w:rPr>
            <w:szCs w:val="22"/>
          </w:rPr>
          <w:t xml:space="preserve"> admins once a bug report </w:t>
        </w:r>
      </w:ins>
      <w:ins w:id="31" w:author="Kevo" w:date="2015-01-28T19:14:00Z">
        <w:r>
          <w:rPr>
            <w:szCs w:val="22"/>
          </w:rPr>
          <w:t>has been submitted.</w:t>
        </w:r>
      </w:ins>
    </w:p>
    <w:p w:rsidR="00152D21" w:rsidRPr="009B7948" w:rsidDel="009B7948" w:rsidRDefault="00152D21" w:rsidP="009B7948">
      <w:pPr>
        <w:pStyle w:val="Normal1"/>
        <w:spacing w:line="360" w:lineRule="auto"/>
        <w:contextualSpacing/>
        <w:rPr>
          <w:del w:id="32" w:author="Kevo" w:date="2015-01-28T19:14:00Z"/>
          <w:szCs w:val="22"/>
        </w:rPr>
        <w:pPrChange w:id="33" w:author="Kevo" w:date="2015-01-28T19:14:00Z">
          <w:pPr>
            <w:pStyle w:val="Normal1"/>
            <w:spacing w:line="360" w:lineRule="auto"/>
            <w:ind w:left="720"/>
            <w:contextualSpacing/>
          </w:pPr>
        </w:pPrChange>
      </w:pPr>
      <w:bookmarkStart w:id="34" w:name="_GoBack"/>
      <w:bookmarkEnd w:id="34"/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R3. The application shall allow student to schedule an appointment.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35" w:author="Kevo" w:date="2015-01-28T17:26:00Z"/>
          <w:szCs w:val="22"/>
        </w:rPr>
      </w:pPr>
      <w:r w:rsidRPr="0016398E">
        <w:rPr>
          <w:szCs w:val="22"/>
        </w:rPr>
        <w:t>R3.1.The application shall allow students to select the advisor and department.</w:t>
      </w:r>
    </w:p>
    <w:p w:rsidR="00956AAD" w:rsidRPr="0016398E" w:rsidRDefault="00956AAD" w:rsidP="00956AAD">
      <w:pPr>
        <w:pStyle w:val="Normal1"/>
        <w:spacing w:line="360" w:lineRule="auto"/>
        <w:ind w:left="1440"/>
        <w:contextualSpacing/>
        <w:rPr>
          <w:szCs w:val="22"/>
        </w:rPr>
        <w:pPrChange w:id="36" w:author="Kevo" w:date="2015-01-28T17:27:00Z">
          <w:pPr>
            <w:pStyle w:val="Normal1"/>
            <w:spacing w:line="360" w:lineRule="auto"/>
            <w:ind w:left="720"/>
            <w:contextualSpacing/>
          </w:pPr>
        </w:pPrChange>
      </w:pPr>
      <w:ins w:id="37" w:author="Kevo" w:date="2015-01-28T17:26:00Z">
        <w:r>
          <w:rPr>
            <w:szCs w:val="22"/>
          </w:rPr>
          <w:t>R3.1.1.The application shall display information about the advisor once selected</w:t>
        </w:r>
      </w:ins>
      <w:ins w:id="38" w:author="Kevo" w:date="2015-01-28T17:27:00Z">
        <w:r>
          <w:rPr>
            <w:szCs w:val="22"/>
          </w:rPr>
          <w:t>. (Personal Bio, room number, etc</w:t>
        </w:r>
      </w:ins>
      <w:ins w:id="39" w:author="Kevo" w:date="2015-01-28T17:28:00Z">
        <w:r>
          <w:rPr>
            <w:szCs w:val="22"/>
          </w:rPr>
          <w:t>…)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R3.2. The application shall allow students to </w:t>
      </w:r>
      <w:r>
        <w:rPr>
          <w:szCs w:val="22"/>
        </w:rPr>
        <w:t>select</w:t>
      </w:r>
      <w:r w:rsidRPr="0016398E">
        <w:rPr>
          <w:szCs w:val="22"/>
        </w:rPr>
        <w:t xml:space="preserve"> the advising type or service they seek </w:t>
      </w:r>
      <w:r>
        <w:rPr>
          <w:szCs w:val="22"/>
        </w:rPr>
        <w:t xml:space="preserve">including a field that allows the student to specify if it is not found on the list </w:t>
      </w:r>
      <w:r w:rsidRPr="0016398E">
        <w:rPr>
          <w:szCs w:val="22"/>
        </w:rPr>
        <w:t>(advising for schedule, dropping a class, new students, etc.).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40" w:author="Kevo" w:date="2015-01-28T16:34:00Z"/>
          <w:szCs w:val="22"/>
        </w:rPr>
      </w:pPr>
      <w:r w:rsidRPr="0016398E">
        <w:rPr>
          <w:szCs w:val="22"/>
        </w:rPr>
        <w:t>R3.3.The application shall display time slots based upon the type of appointment and other details specified by the students.</w:t>
      </w:r>
    </w:p>
    <w:p w:rsidR="00E37008" w:rsidRPr="0016398E" w:rsidRDefault="00E37008" w:rsidP="00E37008">
      <w:pPr>
        <w:pStyle w:val="Normal1"/>
        <w:spacing w:line="360" w:lineRule="auto"/>
        <w:ind w:left="1440"/>
        <w:contextualSpacing/>
        <w:rPr>
          <w:szCs w:val="22"/>
        </w:rPr>
        <w:pPrChange w:id="41" w:author="Kevo" w:date="2015-01-28T16:39:00Z">
          <w:pPr>
            <w:pStyle w:val="Normal1"/>
            <w:spacing w:line="360" w:lineRule="auto"/>
            <w:ind w:left="720"/>
            <w:contextualSpacing/>
          </w:pPr>
        </w:pPrChange>
      </w:pPr>
      <w:ins w:id="42" w:author="Kevo" w:date="2015-01-28T16:34:00Z">
        <w:r>
          <w:rPr>
            <w:szCs w:val="22"/>
          </w:rPr>
          <w:t>R3.3.</w:t>
        </w:r>
      </w:ins>
      <w:ins w:id="43" w:author="Kevo" w:date="2015-01-28T16:39:00Z">
        <w:r>
          <w:rPr>
            <w:szCs w:val="22"/>
          </w:rPr>
          <w:t>1</w:t>
        </w:r>
      </w:ins>
      <w:ins w:id="44" w:author="Kevo" w:date="2015-01-28T16:34:00Z">
        <w:r>
          <w:rPr>
            <w:szCs w:val="22"/>
          </w:rPr>
          <w:t xml:space="preserve"> The application shall display </w:t>
        </w:r>
      </w:ins>
      <w:ins w:id="45" w:author="Kevo" w:date="2015-01-28T16:59:00Z">
        <w:r w:rsidR="00B92237">
          <w:rPr>
            <w:szCs w:val="22"/>
          </w:rPr>
          <w:t>an</w:t>
        </w:r>
      </w:ins>
      <w:ins w:id="46" w:author="Kevo" w:date="2015-01-28T16:38:00Z">
        <w:r>
          <w:rPr>
            <w:szCs w:val="22"/>
          </w:rPr>
          <w:t xml:space="preserve"> X on days where there are no time slots </w:t>
        </w:r>
      </w:ins>
      <w:ins w:id="47" w:author="Kevo" w:date="2015-01-28T16:39:00Z">
        <w:r>
          <w:rPr>
            <w:szCs w:val="22"/>
          </w:rPr>
          <w:t xml:space="preserve">available </w:t>
        </w:r>
      </w:ins>
      <w:ins w:id="48" w:author="Kevo" w:date="2015-01-28T16:38:00Z">
        <w:r>
          <w:rPr>
            <w:szCs w:val="22"/>
          </w:rPr>
          <w:t>based upon the type of appointment and other details specified by the students.</w:t>
        </w:r>
      </w:ins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49" w:author="Kevo" w:date="2015-01-28T16:59:00Z"/>
          <w:szCs w:val="22"/>
        </w:rPr>
      </w:pPr>
      <w:r w:rsidRPr="0016398E">
        <w:rPr>
          <w:szCs w:val="22"/>
        </w:rPr>
        <w:t>R3.4.Students shall be able to book an advisor with an available time slot by selecting the time slot in the calendar.</w:t>
      </w:r>
    </w:p>
    <w:p w:rsidR="00B92237" w:rsidRPr="0016398E" w:rsidRDefault="00B92237" w:rsidP="00B92237">
      <w:pPr>
        <w:pStyle w:val="Normal1"/>
        <w:spacing w:line="360" w:lineRule="auto"/>
        <w:ind w:left="720" w:firstLine="720"/>
        <w:contextualSpacing/>
        <w:rPr>
          <w:szCs w:val="22"/>
        </w:rPr>
        <w:pPrChange w:id="50" w:author="Kevo" w:date="2015-01-28T17:01:00Z">
          <w:pPr>
            <w:pStyle w:val="Normal1"/>
            <w:spacing w:line="360" w:lineRule="auto"/>
            <w:ind w:left="720"/>
            <w:contextualSpacing/>
          </w:pPr>
        </w:pPrChange>
      </w:pPr>
      <w:ins w:id="51" w:author="Kevo" w:date="2015-01-28T17:00:00Z">
        <w:r>
          <w:rPr>
            <w:szCs w:val="22"/>
          </w:rPr>
          <w:t>R3.4.1.Students shall not be able to book multiple appointments at a time.</w:t>
        </w:r>
      </w:ins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52" w:author="Kevo" w:date="2015-01-28T16:50:00Z"/>
          <w:szCs w:val="22"/>
        </w:rPr>
      </w:pPr>
      <w:r w:rsidRPr="0016398E">
        <w:rPr>
          <w:szCs w:val="22"/>
        </w:rPr>
        <w:t xml:space="preserve">R3.5.The application shall send a confirmation email to the student and the advisor if the booking was successful with a summary of the selected appointment day (advisor name, type of service, date, and time it begins). The application notifies the </w:t>
      </w:r>
      <w:r>
        <w:rPr>
          <w:szCs w:val="22"/>
        </w:rPr>
        <w:t>advisor only</w:t>
      </w:r>
      <w:r w:rsidRPr="0016398E">
        <w:rPr>
          <w:szCs w:val="22"/>
        </w:rPr>
        <w:t xml:space="preserve"> if the ad</w:t>
      </w:r>
      <w:r>
        <w:rPr>
          <w:szCs w:val="22"/>
        </w:rPr>
        <w:t>visor</w:t>
      </w:r>
      <w:r w:rsidRPr="0016398E">
        <w:rPr>
          <w:szCs w:val="22"/>
        </w:rPr>
        <w:t xml:space="preserve"> opted for notification.</w:t>
      </w:r>
    </w:p>
    <w:p w:rsidR="00DA28B6" w:rsidRDefault="00FA1098" w:rsidP="00DA28B6">
      <w:pPr>
        <w:pStyle w:val="Normal1"/>
        <w:spacing w:line="360" w:lineRule="auto"/>
        <w:ind w:left="1440"/>
        <w:contextualSpacing/>
        <w:rPr>
          <w:ins w:id="53" w:author="Kevo" w:date="2015-01-28T16:52:00Z"/>
          <w:szCs w:val="22"/>
        </w:rPr>
        <w:pPrChange w:id="54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  <w:ins w:id="55" w:author="Kevo" w:date="2015-01-28T16:50:00Z">
        <w:r>
          <w:rPr>
            <w:szCs w:val="22"/>
          </w:rPr>
          <w:t>R3.5.1</w:t>
        </w:r>
      </w:ins>
      <w:ins w:id="56" w:author="Kevo" w:date="2015-01-28T18:48:00Z">
        <w:r>
          <w:rPr>
            <w:szCs w:val="22"/>
          </w:rPr>
          <w:t>.T</w:t>
        </w:r>
      </w:ins>
      <w:ins w:id="57" w:author="Kevo" w:date="2015-01-28T16:50:00Z">
        <w:r w:rsidR="00DA28B6">
          <w:rPr>
            <w:szCs w:val="22"/>
          </w:rPr>
          <w:t xml:space="preserve">he </w:t>
        </w:r>
      </w:ins>
      <w:ins w:id="58" w:author="Kevo" w:date="2015-01-28T16:51:00Z">
        <w:r w:rsidR="00DA28B6">
          <w:rPr>
            <w:szCs w:val="22"/>
          </w:rPr>
          <w:t>confirmation email</w:t>
        </w:r>
      </w:ins>
      <w:ins w:id="59" w:author="Kevo" w:date="2015-01-28T16:50:00Z">
        <w:r w:rsidR="00DA28B6">
          <w:rPr>
            <w:szCs w:val="22"/>
          </w:rPr>
          <w:t xml:space="preserve"> shall include a pre-set yellow sheet for the student to bring to the appointment</w:t>
        </w:r>
      </w:ins>
      <w:ins w:id="60" w:author="Kevo" w:date="2015-01-28T16:52:00Z">
        <w:r w:rsidR="00BA7D31">
          <w:rPr>
            <w:szCs w:val="22"/>
          </w:rPr>
          <w:t>.</w:t>
        </w:r>
      </w:ins>
    </w:p>
    <w:p w:rsidR="00BA7D31" w:rsidRDefault="00FA1098" w:rsidP="00DA28B6">
      <w:pPr>
        <w:pStyle w:val="Normal1"/>
        <w:spacing w:line="360" w:lineRule="auto"/>
        <w:ind w:left="1440"/>
        <w:contextualSpacing/>
        <w:rPr>
          <w:ins w:id="61" w:author="Kevo" w:date="2015-01-28T16:52:00Z"/>
          <w:szCs w:val="22"/>
        </w:rPr>
        <w:pPrChange w:id="62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  <w:ins w:id="63" w:author="Kevo" w:date="2015-01-28T16:52:00Z">
        <w:r>
          <w:rPr>
            <w:szCs w:val="22"/>
          </w:rPr>
          <w:t>R3.5.2</w:t>
        </w:r>
      </w:ins>
      <w:ins w:id="64" w:author="Kevo" w:date="2015-01-28T18:48:00Z">
        <w:r>
          <w:rPr>
            <w:szCs w:val="22"/>
          </w:rPr>
          <w:t>.</w:t>
        </w:r>
      </w:ins>
      <w:ins w:id="65" w:author="Kevo" w:date="2015-01-28T16:52:00Z">
        <w:r w:rsidR="00BA7D31">
          <w:rPr>
            <w:szCs w:val="22"/>
          </w:rPr>
          <w:t>The confirmation email shall include a list of suggested items to bring to the appointment.</w:t>
        </w:r>
      </w:ins>
    </w:p>
    <w:p w:rsidR="00BA7D31" w:rsidRPr="0016398E" w:rsidRDefault="00BA7D31" w:rsidP="00DA28B6">
      <w:pPr>
        <w:pStyle w:val="Normal1"/>
        <w:spacing w:line="360" w:lineRule="auto"/>
        <w:ind w:left="1440"/>
        <w:contextualSpacing/>
        <w:rPr>
          <w:szCs w:val="22"/>
        </w:rPr>
        <w:pPrChange w:id="66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</w:p>
    <w:p w:rsidR="00152D21" w:rsidRPr="0016398E" w:rsidRDefault="00152D21" w:rsidP="007503EC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lastRenderedPageBreak/>
        <w:t>R3.6.The application shall mark the time slot booked by the student as reserved or not available.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67" w:author="Kevo" w:date="2015-01-28T16:53:00Z"/>
          <w:szCs w:val="22"/>
        </w:rPr>
      </w:pPr>
      <w:r w:rsidRPr="0016398E">
        <w:rPr>
          <w:szCs w:val="22"/>
        </w:rPr>
        <w:t>R3.7.The application shall send a notification to the students in case of any change/cancellation</w:t>
      </w:r>
      <w:r>
        <w:rPr>
          <w:szCs w:val="22"/>
        </w:rPr>
        <w:t xml:space="preserve"> of </w:t>
      </w:r>
      <w:r w:rsidRPr="0016398E">
        <w:rPr>
          <w:szCs w:val="22"/>
        </w:rPr>
        <w:t>the appointment they have already scheduled.</w:t>
      </w:r>
    </w:p>
    <w:p w:rsidR="00B92237" w:rsidRPr="0016398E" w:rsidRDefault="00B92237" w:rsidP="007503EC">
      <w:pPr>
        <w:pStyle w:val="Normal1"/>
        <w:spacing w:line="360" w:lineRule="auto"/>
        <w:ind w:left="720"/>
        <w:contextualSpacing/>
        <w:rPr>
          <w:szCs w:val="22"/>
        </w:rPr>
      </w:pPr>
      <w:ins w:id="68" w:author="Kevo" w:date="2015-01-28T16:55:00Z">
        <w:r>
          <w:rPr>
            <w:szCs w:val="22"/>
          </w:rPr>
          <w:t>R</w:t>
        </w:r>
      </w:ins>
      <w:ins w:id="69" w:author="Kevo" w:date="2015-01-28T16:53:00Z">
        <w:r>
          <w:rPr>
            <w:szCs w:val="22"/>
          </w:rPr>
          <w:t>3.</w:t>
        </w:r>
      </w:ins>
      <w:ins w:id="70" w:author="Kevo" w:date="2015-01-28T16:54:00Z">
        <w:r>
          <w:rPr>
            <w:szCs w:val="22"/>
          </w:rPr>
          <w:t>8.The application shall send a reminder email to the student the day before the appointment.</w:t>
        </w:r>
      </w:ins>
    </w:p>
    <w:p w:rsidR="00152D21" w:rsidRDefault="00152D21" w:rsidP="0016398E">
      <w:pPr>
        <w:pStyle w:val="Normal1"/>
        <w:spacing w:line="360" w:lineRule="auto"/>
        <w:ind w:left="720"/>
        <w:contextualSpacing/>
        <w:rPr>
          <w:ins w:id="71" w:author="Kevo" w:date="2015-01-28T16:56:00Z"/>
          <w:szCs w:val="22"/>
        </w:rPr>
      </w:pPr>
      <w:r w:rsidRPr="0016398E">
        <w:rPr>
          <w:szCs w:val="22"/>
        </w:rPr>
        <w:t>R3.</w:t>
      </w:r>
      <w:ins w:id="72" w:author="Kevo" w:date="2015-01-28T16:54:00Z">
        <w:r w:rsidR="00B92237">
          <w:rPr>
            <w:szCs w:val="22"/>
          </w:rPr>
          <w:t>9</w:t>
        </w:r>
      </w:ins>
      <w:del w:id="73" w:author="Kevo" w:date="2015-01-28T16:54:00Z">
        <w:r w:rsidRPr="0016398E" w:rsidDel="00B92237">
          <w:rPr>
            <w:szCs w:val="22"/>
          </w:rPr>
          <w:delText>8</w:delText>
        </w:r>
      </w:del>
      <w:r w:rsidRPr="0016398E">
        <w:rPr>
          <w:szCs w:val="22"/>
        </w:rPr>
        <w:t xml:space="preserve">.The application </w:t>
      </w:r>
      <w:r>
        <w:rPr>
          <w:szCs w:val="22"/>
        </w:rPr>
        <w:t xml:space="preserve">shall </w:t>
      </w:r>
      <w:r w:rsidRPr="0016398E">
        <w:rPr>
          <w:szCs w:val="22"/>
        </w:rPr>
        <w:t>allow the student to cancel a scheduled appointment.</w:t>
      </w:r>
      <w:r>
        <w:rPr>
          <w:szCs w:val="22"/>
        </w:rPr>
        <w:t xml:space="preserve"> The application shall make the slot available and update the calendar view accordingly.</w:t>
      </w:r>
    </w:p>
    <w:p w:rsidR="00B92237" w:rsidRDefault="00B92237" w:rsidP="00B92237">
      <w:pPr>
        <w:pStyle w:val="Normal1"/>
        <w:spacing w:line="360" w:lineRule="auto"/>
        <w:ind w:left="1440"/>
        <w:contextualSpacing/>
        <w:rPr>
          <w:ins w:id="74" w:author="Kevo" w:date="2015-01-28T17:19:00Z"/>
          <w:szCs w:val="22"/>
        </w:rPr>
        <w:pPrChange w:id="75" w:author="Kevo" w:date="2015-01-28T16:56:00Z">
          <w:pPr>
            <w:pStyle w:val="Normal1"/>
            <w:spacing w:line="360" w:lineRule="auto"/>
            <w:ind w:left="720"/>
            <w:contextualSpacing/>
          </w:pPr>
        </w:pPrChange>
      </w:pPr>
      <w:ins w:id="76" w:author="Kevo" w:date="2015-01-28T16:56:00Z">
        <w:r>
          <w:rPr>
            <w:szCs w:val="22"/>
          </w:rPr>
          <w:t>R3.9.1</w:t>
        </w:r>
      </w:ins>
      <w:ins w:id="77" w:author="Kevo" w:date="2015-01-28T17:09:00Z">
        <w:r w:rsidR="00C85584">
          <w:rPr>
            <w:szCs w:val="22"/>
          </w:rPr>
          <w:t>.</w:t>
        </w:r>
      </w:ins>
      <w:ins w:id="78" w:author="Kevo" w:date="2015-01-28T16:56:00Z">
        <w:r>
          <w:rPr>
            <w:szCs w:val="22"/>
          </w:rPr>
          <w:t>The application shall now allow the student to cancel a schedule appointment 2 hours prior the appointment.</w:t>
        </w:r>
      </w:ins>
    </w:p>
    <w:p w:rsidR="00AC0276" w:rsidRPr="0016398E" w:rsidRDefault="00AC0276" w:rsidP="00AC0276">
      <w:pPr>
        <w:pStyle w:val="Normal1"/>
        <w:spacing w:line="360" w:lineRule="auto"/>
        <w:ind w:left="720"/>
        <w:contextualSpacing/>
        <w:rPr>
          <w:szCs w:val="22"/>
        </w:rPr>
      </w:pPr>
      <w:ins w:id="79" w:author="Kevo" w:date="2015-01-28T17:19:00Z">
        <w:r>
          <w:rPr>
            <w:szCs w:val="22"/>
          </w:rPr>
          <w:t xml:space="preserve">R3.10.The application shall </w:t>
        </w:r>
      </w:ins>
      <w:ins w:id="80" w:author="Kevo" w:date="2015-01-28T17:21:00Z">
        <w:r>
          <w:rPr>
            <w:szCs w:val="22"/>
          </w:rPr>
          <w:t xml:space="preserve">keep track </w:t>
        </w:r>
      </w:ins>
      <w:ins w:id="81" w:author="Kevo" w:date="2015-01-28T17:22:00Z">
        <w:r w:rsidR="00826620">
          <w:rPr>
            <w:szCs w:val="22"/>
          </w:rPr>
          <w:t xml:space="preserve">of any appointments when a student does not show </w:t>
        </w:r>
        <w:r>
          <w:rPr>
            <w:szCs w:val="22"/>
          </w:rPr>
          <w:t>to an appointment</w:t>
        </w:r>
      </w:ins>
      <w:ins w:id="82" w:author="Kevo" w:date="2015-01-28T17:23:00Z">
        <w:r>
          <w:rPr>
            <w:szCs w:val="22"/>
          </w:rPr>
          <w:t>.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R4. Advisor can manage the appointments and related activities.</w:t>
      </w:r>
    </w:p>
    <w:p w:rsidR="00152D21" w:rsidRPr="0016398E" w:rsidRDefault="00152D21" w:rsidP="00EE5BA8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R4.1.The application shall allow advisors to edit or cancel an appointment with a reason for cancellation.</w:t>
      </w:r>
    </w:p>
    <w:p w:rsidR="00152D21" w:rsidRPr="0016398E" w:rsidRDefault="00152D21" w:rsidP="00151AA7">
      <w:pPr>
        <w:pStyle w:val="Normal1"/>
        <w:spacing w:line="360" w:lineRule="auto"/>
        <w:ind w:left="1440"/>
        <w:contextualSpacing/>
        <w:rPr>
          <w:szCs w:val="22"/>
        </w:rPr>
        <w:pPrChange w:id="83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R.4.1.1 On cancellation</w:t>
      </w:r>
      <w:r>
        <w:rPr>
          <w:szCs w:val="22"/>
        </w:rPr>
        <w:t xml:space="preserve"> </w:t>
      </w:r>
      <w:r w:rsidRPr="0016398E">
        <w:rPr>
          <w:szCs w:val="22"/>
        </w:rPr>
        <w:t>of an appointment, the appointment</w:t>
      </w:r>
      <w:r>
        <w:rPr>
          <w:szCs w:val="22"/>
        </w:rPr>
        <w:t xml:space="preserve"> should be removed from the advisor’s </w:t>
      </w:r>
      <w:r w:rsidRPr="0016398E">
        <w:rPr>
          <w:szCs w:val="22"/>
        </w:rPr>
        <w:t>calendar as well as the application’s calendar.</w:t>
      </w:r>
    </w:p>
    <w:p w:rsidR="00152D21" w:rsidRDefault="00152D21" w:rsidP="0016398E">
      <w:pPr>
        <w:pStyle w:val="Normal1"/>
        <w:spacing w:line="360" w:lineRule="auto"/>
        <w:ind w:left="720"/>
        <w:contextualSpacing/>
        <w:rPr>
          <w:ins w:id="84" w:author="Kevo" w:date="2015-01-28T16:41:00Z"/>
          <w:szCs w:val="22"/>
        </w:rPr>
      </w:pPr>
      <w:r w:rsidRPr="0016398E">
        <w:rPr>
          <w:szCs w:val="22"/>
        </w:rPr>
        <w:t>R4.2.The application allows advisors to manage and update their time slots in the calendar.</w:t>
      </w:r>
    </w:p>
    <w:p w:rsidR="00E37008" w:rsidRPr="0016398E" w:rsidRDefault="00E37008" w:rsidP="0016398E">
      <w:pPr>
        <w:pStyle w:val="Normal1"/>
        <w:spacing w:line="360" w:lineRule="auto"/>
        <w:ind w:left="720"/>
        <w:contextualSpacing/>
        <w:rPr>
          <w:szCs w:val="22"/>
        </w:rPr>
      </w:pPr>
      <w:ins w:id="85" w:author="Kevo" w:date="2015-01-28T16:42:00Z">
        <w:r>
          <w:rPr>
            <w:szCs w:val="22"/>
          </w:rPr>
          <w:t xml:space="preserve">R4.3. </w:t>
        </w:r>
        <w:proofErr w:type="gramStart"/>
        <w:r>
          <w:rPr>
            <w:szCs w:val="22"/>
          </w:rPr>
          <w:t>The</w:t>
        </w:r>
        <w:proofErr w:type="gramEnd"/>
        <w:r>
          <w:rPr>
            <w:szCs w:val="22"/>
          </w:rPr>
          <w:t xml:space="preserve"> application shall allow advisors to swap appointments with other advisors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R4.4. </w:t>
      </w:r>
      <w:proofErr w:type="gramStart"/>
      <w:r w:rsidRPr="0016398E">
        <w:rPr>
          <w:szCs w:val="22"/>
        </w:rPr>
        <w:t>The</w:t>
      </w:r>
      <w:proofErr w:type="gramEnd"/>
      <w:r w:rsidRPr="0016398E">
        <w:rPr>
          <w:szCs w:val="22"/>
        </w:rPr>
        <w:t xml:space="preserve"> application shall allow the advisor to manage and edit advising types.</w:t>
      </w:r>
    </w:p>
    <w:p w:rsidR="00152D21" w:rsidRPr="0016398E" w:rsidRDefault="00152D21" w:rsidP="00151AA7">
      <w:pPr>
        <w:pStyle w:val="Normal1"/>
        <w:spacing w:line="360" w:lineRule="auto"/>
        <w:ind w:left="1440"/>
        <w:contextualSpacing/>
        <w:rPr>
          <w:szCs w:val="22"/>
        </w:rPr>
        <w:pPrChange w:id="86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R4.4.1. The ap</w:t>
      </w:r>
      <w:r>
        <w:rPr>
          <w:szCs w:val="22"/>
        </w:rPr>
        <w:t>plication shall allow the adviso</w:t>
      </w:r>
      <w:r w:rsidRPr="0016398E">
        <w:rPr>
          <w:szCs w:val="22"/>
        </w:rPr>
        <w:t>r to choose required fields for appointment types.</w:t>
      </w:r>
    </w:p>
    <w:p w:rsidR="00152D21" w:rsidRDefault="00152D21" w:rsidP="00151AA7">
      <w:pPr>
        <w:pStyle w:val="Normal1"/>
        <w:spacing w:line="360" w:lineRule="auto"/>
        <w:ind w:left="1440"/>
        <w:contextualSpacing/>
        <w:rPr>
          <w:szCs w:val="22"/>
        </w:rPr>
        <w:pPrChange w:id="87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R4.4.2. The application shall allow the advis</w:t>
      </w:r>
      <w:r>
        <w:rPr>
          <w:szCs w:val="22"/>
        </w:rPr>
        <w:t>o</w:t>
      </w:r>
      <w:r w:rsidRPr="0016398E">
        <w:rPr>
          <w:szCs w:val="22"/>
        </w:rPr>
        <w:t>r to choose the duration of appointment types.</w:t>
      </w:r>
    </w:p>
    <w:p w:rsidR="00152D21" w:rsidRDefault="00152D21" w:rsidP="00151AA7">
      <w:pPr>
        <w:pStyle w:val="Normal1"/>
        <w:spacing w:line="360" w:lineRule="auto"/>
        <w:ind w:left="1440"/>
        <w:contextualSpacing/>
        <w:rPr>
          <w:ins w:id="88" w:author="Kevo" w:date="2015-01-28T16:15:00Z"/>
          <w:szCs w:val="22"/>
        </w:rPr>
        <w:pPrChange w:id="89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>
        <w:rPr>
          <w:szCs w:val="22"/>
        </w:rPr>
        <w:t xml:space="preserve">R4.4.3. Whenever an appointment is modified or </w:t>
      </w:r>
      <w:proofErr w:type="gramStart"/>
      <w:r>
        <w:rPr>
          <w:szCs w:val="22"/>
        </w:rPr>
        <w:t>cancelled,</w:t>
      </w:r>
      <w:proofErr w:type="gramEnd"/>
      <w:r>
        <w:rPr>
          <w:szCs w:val="22"/>
        </w:rPr>
        <w:t xml:space="preserve"> the application shall notify all relevant parties (advisor and student).</w:t>
      </w:r>
    </w:p>
    <w:p w:rsidR="00151AA7" w:rsidRPr="0016398E" w:rsidRDefault="00151AA7" w:rsidP="0016398E">
      <w:pPr>
        <w:pStyle w:val="Normal1"/>
        <w:spacing w:line="360" w:lineRule="auto"/>
        <w:ind w:left="720"/>
        <w:contextualSpacing/>
        <w:rPr>
          <w:szCs w:val="22"/>
        </w:rPr>
      </w:pPr>
      <w:ins w:id="90" w:author="Kevo" w:date="2015-01-28T16:15:00Z">
        <w:r>
          <w:rPr>
            <w:szCs w:val="22"/>
          </w:rPr>
          <w:t>R4</w:t>
        </w:r>
      </w:ins>
      <w:ins w:id="91" w:author="Kevo" w:date="2015-01-28T16:16:00Z">
        <w:r w:rsidR="00C85584">
          <w:rPr>
            <w:szCs w:val="22"/>
          </w:rPr>
          <w:t>.5.</w:t>
        </w:r>
        <w:r>
          <w:rPr>
            <w:szCs w:val="22"/>
          </w:rPr>
          <w:t>The application shall allow advisors to update their personal profiles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R5. The application shall synchronize with the advisors Microsoft Outlook</w:t>
      </w:r>
      <w:r>
        <w:rPr>
          <w:szCs w:val="22"/>
        </w:rPr>
        <w:t xml:space="preserve"> (depend on OIT permission to access the system and use of Outlook API.)</w:t>
      </w:r>
    </w:p>
    <w:p w:rsidR="00152D21" w:rsidRDefault="00152D21" w:rsidP="00511DB1">
      <w:pPr>
        <w:pStyle w:val="Normal1"/>
        <w:spacing w:line="360" w:lineRule="auto"/>
        <w:contextualSpacing/>
        <w:rPr>
          <w:szCs w:val="22"/>
        </w:rPr>
      </w:pPr>
      <w:r>
        <w:rPr>
          <w:szCs w:val="22"/>
        </w:rPr>
        <w:t xml:space="preserve">R6. </w:t>
      </w:r>
      <w:r w:rsidRPr="0016398E">
        <w:rPr>
          <w:szCs w:val="22"/>
        </w:rPr>
        <w:t xml:space="preserve">The application shall allow students </w:t>
      </w:r>
      <w:r>
        <w:rPr>
          <w:szCs w:val="22"/>
        </w:rPr>
        <w:t>to register with the system.</w:t>
      </w:r>
    </w:p>
    <w:p w:rsidR="00C85584" w:rsidRDefault="00152D21" w:rsidP="00511DB1">
      <w:pPr>
        <w:pStyle w:val="Normal1"/>
        <w:spacing w:line="360" w:lineRule="auto"/>
        <w:ind w:left="720"/>
        <w:contextualSpacing/>
        <w:rPr>
          <w:ins w:id="92" w:author="Kevo" w:date="2015-01-28T17:07:00Z"/>
          <w:szCs w:val="22"/>
        </w:rPr>
      </w:pPr>
      <w:r>
        <w:rPr>
          <w:szCs w:val="22"/>
        </w:rPr>
        <w:t xml:space="preserve">R6.1. </w:t>
      </w:r>
      <w:proofErr w:type="gramStart"/>
      <w:r>
        <w:rPr>
          <w:szCs w:val="22"/>
        </w:rPr>
        <w:t>The</w:t>
      </w:r>
      <w:proofErr w:type="gramEnd"/>
      <w:r>
        <w:rPr>
          <w:szCs w:val="22"/>
        </w:rPr>
        <w:t xml:space="preserve"> application shall allow students to register using their UTA email. 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lastRenderedPageBreak/>
        <w:t xml:space="preserve">R6.2. The application shall validate the email address, and upon validated, shall send a temporary password to the student’s UTA email address. 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>R6.3. When the student login in for the first time, the application shall prompt the student to change the temporary password.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ins w:id="93" w:author="Kevo" w:date="2015-01-28T17:15:00Z"/>
          <w:szCs w:val="22"/>
        </w:rPr>
      </w:pPr>
      <w:r>
        <w:rPr>
          <w:szCs w:val="22"/>
        </w:rPr>
        <w:t xml:space="preserve">R6.4. </w:t>
      </w:r>
      <w:proofErr w:type="gramStart"/>
      <w:r>
        <w:rPr>
          <w:szCs w:val="22"/>
        </w:rPr>
        <w:t>The</w:t>
      </w:r>
      <w:proofErr w:type="gramEnd"/>
      <w:r>
        <w:rPr>
          <w:szCs w:val="22"/>
        </w:rPr>
        <w:t xml:space="preserve"> application shall allow the admin to set an expiration time for the temporary password.</w:t>
      </w:r>
    </w:p>
    <w:p w:rsidR="00C85584" w:rsidRDefault="00C85584" w:rsidP="00C85584">
      <w:pPr>
        <w:pStyle w:val="Normal1"/>
        <w:spacing w:line="360" w:lineRule="auto"/>
        <w:contextualSpacing/>
        <w:rPr>
          <w:ins w:id="94" w:author="Kevo" w:date="2015-01-28T17:15:00Z"/>
          <w:szCs w:val="22"/>
        </w:rPr>
      </w:pPr>
      <w:ins w:id="95" w:author="Kevo" w:date="2015-01-28T17:15:00Z">
        <w:r>
          <w:rPr>
            <w:szCs w:val="22"/>
          </w:rPr>
          <w:t>R7. The application shall allow students request emergency advising</w:t>
        </w:r>
      </w:ins>
    </w:p>
    <w:p w:rsidR="00C85584" w:rsidRDefault="00C85584" w:rsidP="00C85584">
      <w:pPr>
        <w:pStyle w:val="Normal1"/>
        <w:spacing w:line="360" w:lineRule="auto"/>
        <w:ind w:left="720"/>
        <w:contextualSpacing/>
        <w:rPr>
          <w:ins w:id="96" w:author="Kevo" w:date="2015-01-28T17:15:00Z"/>
          <w:szCs w:val="22"/>
        </w:rPr>
      </w:pPr>
      <w:ins w:id="97" w:author="Kevo" w:date="2015-01-28T17:15:00Z">
        <w:r>
          <w:rPr>
            <w:szCs w:val="22"/>
          </w:rPr>
          <w:t>R7.1.The application shall email all advisors once a student has submitted an emergency advising request</w:t>
        </w:r>
      </w:ins>
    </w:p>
    <w:p w:rsidR="00C85584" w:rsidRDefault="00BF28D1" w:rsidP="00C85584">
      <w:pPr>
        <w:pStyle w:val="Normal1"/>
        <w:spacing w:line="360" w:lineRule="auto"/>
        <w:ind w:left="720"/>
        <w:contextualSpacing/>
        <w:rPr>
          <w:ins w:id="98" w:author="Kevo" w:date="2015-01-28T17:18:00Z"/>
          <w:szCs w:val="22"/>
        </w:rPr>
      </w:pPr>
      <w:ins w:id="99" w:author="Kevo" w:date="2015-01-28T17:16:00Z">
        <w:r>
          <w:rPr>
            <w:szCs w:val="22"/>
          </w:rPr>
          <w:t>R7.2.The application shall only allow emergency advising</w:t>
        </w:r>
      </w:ins>
      <w:ins w:id="100" w:author="Kevo" w:date="2015-01-28T17:17:00Z">
        <w:r>
          <w:rPr>
            <w:szCs w:val="22"/>
          </w:rPr>
          <w:t xml:space="preserve"> if a student advising appointment was cancel. </w:t>
        </w:r>
      </w:ins>
    </w:p>
    <w:p w:rsidR="00AC0276" w:rsidRPr="0016398E" w:rsidRDefault="00AC0276" w:rsidP="00C85584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Default="00152D21" w:rsidP="006B67C8">
      <w:pPr>
        <w:pStyle w:val="Heading1"/>
      </w:pPr>
      <w:bookmarkStart w:id="101" w:name="_Toc397524027"/>
      <w:bookmarkStart w:id="102" w:name="_Toc397708056"/>
      <w:r>
        <w:lastRenderedPageBreak/>
        <w:t>A</w:t>
      </w:r>
      <w:bookmarkEnd w:id="101"/>
      <w:r>
        <w:t>ssumptions</w:t>
      </w:r>
      <w:bookmarkEnd w:id="102"/>
    </w:p>
    <w:p w:rsidR="00152D21" w:rsidRDefault="00152D21" w:rsidP="006B67C8">
      <w:pPr>
        <w:pStyle w:val="heading1underline"/>
        <w:rPr>
          <w:u w:val="none"/>
        </w:rPr>
      </w:pP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student database is available to the application in order to validate the students.</w:t>
      </w:r>
      <w:r>
        <w:rPr>
          <w:rFonts w:cs="Arial"/>
          <w:sz w:val="22"/>
          <w:szCs w:val="22"/>
        </w:rPr>
        <w:t xml:space="preserve"> (This assumption will not be true. The OIT will not allow us to access the database. We can at best treat this as a Design for Change in the future --- that is, making it easy to change to access the student database.)</w:t>
      </w: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 xml:space="preserve">Faculty and staff </w:t>
      </w:r>
      <w:r>
        <w:rPr>
          <w:rFonts w:cs="Arial"/>
          <w:sz w:val="22"/>
          <w:szCs w:val="22"/>
        </w:rPr>
        <w:t>are</w:t>
      </w:r>
      <w:r w:rsidRPr="009B294A">
        <w:rPr>
          <w:rFonts w:cs="Arial"/>
          <w:sz w:val="22"/>
          <w:szCs w:val="22"/>
        </w:rPr>
        <w:t xml:space="preserve"> users of the application.</w:t>
      </w:r>
    </w:p>
    <w:p w:rsidR="00152D21" w:rsidRPr="009B294A" w:rsidRDefault="00152D21" w:rsidP="007269D2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application shall provide desired level of security.</w:t>
      </w:r>
      <w:r>
        <w:rPr>
          <w:rFonts w:cs="Arial"/>
          <w:sz w:val="22"/>
          <w:szCs w:val="22"/>
        </w:rPr>
        <w:t xml:space="preserve"> (Should be made specific.)</w:t>
      </w:r>
    </w:p>
    <w:p w:rsidR="00152D21" w:rsidRPr="009B294A" w:rsidRDefault="00152D21" w:rsidP="007269D2">
      <w:pPr>
        <w:pStyle w:val="Normal1"/>
        <w:spacing w:line="360" w:lineRule="auto"/>
        <w:ind w:firstLine="360"/>
        <w:rPr>
          <w:szCs w:val="22"/>
        </w:rPr>
      </w:pPr>
      <w:r w:rsidRPr="009B294A">
        <w:rPr>
          <w:szCs w:val="22"/>
        </w:rPr>
        <w:t xml:space="preserve">The UI of the application shall be consistent with the UTA webpage. </w:t>
      </w:r>
    </w:p>
    <w:p w:rsidR="00152D21" w:rsidRDefault="00152D21" w:rsidP="007269D2">
      <w:pPr>
        <w:pStyle w:val="Normal1"/>
        <w:spacing w:line="360" w:lineRule="auto"/>
        <w:ind w:firstLine="360"/>
      </w:pPr>
    </w:p>
    <w:p w:rsidR="00152D21" w:rsidRDefault="00152D21" w:rsidP="007269D2">
      <w:pPr>
        <w:pStyle w:val="Normal1"/>
        <w:spacing w:line="360" w:lineRule="auto"/>
        <w:ind w:firstLine="360"/>
      </w:pPr>
      <w:r>
        <w:t>Constraints: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be implemented in Java and JSP.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run on top of MySQL for the first release.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support BROWSER … versions …</w:t>
      </w:r>
    </w:p>
    <w:p w:rsidR="00152D21" w:rsidRDefault="00152D21" w:rsidP="00165FE5">
      <w:pPr>
        <w:pStyle w:val="BodyText2"/>
        <w:numPr>
          <w:ilvl w:val="0"/>
          <w:numId w:val="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application shall not use third-party software unless prior approval is obtained from instructor.</w:t>
      </w:r>
    </w:p>
    <w:p w:rsidR="00152D21" w:rsidRDefault="00152D21" w:rsidP="00165FE5">
      <w:pPr>
        <w:pStyle w:val="BodyText2"/>
        <w:ind w:left="0"/>
        <w:rPr>
          <w:rFonts w:cs="Arial"/>
          <w:sz w:val="22"/>
          <w:szCs w:val="22"/>
        </w:rPr>
      </w:pPr>
    </w:p>
    <w:p w:rsidR="00152D21" w:rsidRPr="0016398E" w:rsidRDefault="00152D21" w:rsidP="00851AD8">
      <w:pPr>
        <w:pStyle w:val="BodyText2"/>
        <w:ind w:left="0"/>
        <w:rPr>
          <w:rFonts w:cs="Arial"/>
          <w:sz w:val="22"/>
          <w:szCs w:val="22"/>
        </w:rPr>
      </w:pPr>
    </w:p>
    <w:sectPr w:rsidR="00152D21" w:rsidRPr="0016398E" w:rsidSect="00FE4159">
      <w:headerReference w:type="default" r:id="rId11"/>
      <w:pgSz w:w="12240" w:h="15840"/>
      <w:pgMar w:top="720" w:right="1800" w:bottom="720" w:left="180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78" w:rsidRDefault="00844278">
      <w:r>
        <w:separator/>
      </w:r>
    </w:p>
  </w:endnote>
  <w:endnote w:type="continuationSeparator" w:id="0">
    <w:p w:rsidR="00844278" w:rsidRDefault="0084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7948">
      <w:rPr>
        <w:rStyle w:val="PageNumber"/>
        <w:noProof/>
      </w:rPr>
      <w:t>3</w:t>
    </w:r>
    <w:r>
      <w:rPr>
        <w:rStyle w:val="PageNumber"/>
      </w:rPr>
      <w:fldChar w:fldCharType="end"/>
    </w:r>
  </w:p>
  <w:p w:rsidR="00152D21" w:rsidRDefault="00152D2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7948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78" w:rsidRDefault="00844278">
      <w:r>
        <w:separator/>
      </w:r>
    </w:p>
  </w:footnote>
  <w:footnote w:type="continuationSeparator" w:id="0">
    <w:p w:rsidR="00844278" w:rsidRDefault="00844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Header"/>
      <w:rPr>
        <w:rFonts w:ascii="NewCenturySchlbk" w:hAnsi="NewCenturySchlbk"/>
        <w:b/>
        <w:sz w:val="22"/>
      </w:rPr>
    </w:pPr>
  </w:p>
  <w:p w:rsidR="00152D21" w:rsidRDefault="00152D2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4A2C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B9A8F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D2A8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CC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E8C7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6A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DA4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0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5C544FDB"/>
    <w:multiLevelType w:val="hybridMultilevel"/>
    <w:tmpl w:val="EBEC62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1D"/>
    <w:rsid w:val="00012F20"/>
    <w:rsid w:val="000221ED"/>
    <w:rsid w:val="00033B2C"/>
    <w:rsid w:val="00037E47"/>
    <w:rsid w:val="00044CBE"/>
    <w:rsid w:val="000A4C51"/>
    <w:rsid w:val="000B11C5"/>
    <w:rsid w:val="000B3132"/>
    <w:rsid w:val="000B53B6"/>
    <w:rsid w:val="000C46BC"/>
    <w:rsid w:val="000F29D9"/>
    <w:rsid w:val="00105626"/>
    <w:rsid w:val="00116350"/>
    <w:rsid w:val="00132688"/>
    <w:rsid w:val="0014361D"/>
    <w:rsid w:val="00151AA7"/>
    <w:rsid w:val="00152D21"/>
    <w:rsid w:val="00153580"/>
    <w:rsid w:val="0016398E"/>
    <w:rsid w:val="00165FE5"/>
    <w:rsid w:val="00184915"/>
    <w:rsid w:val="00193607"/>
    <w:rsid w:val="001B245A"/>
    <w:rsid w:val="001B391D"/>
    <w:rsid w:val="001D7E97"/>
    <w:rsid w:val="001F37AE"/>
    <w:rsid w:val="001F4856"/>
    <w:rsid w:val="002223FF"/>
    <w:rsid w:val="00283CA3"/>
    <w:rsid w:val="002E7881"/>
    <w:rsid w:val="002F1412"/>
    <w:rsid w:val="00301A09"/>
    <w:rsid w:val="00314CF5"/>
    <w:rsid w:val="00333266"/>
    <w:rsid w:val="003724FC"/>
    <w:rsid w:val="003C5E36"/>
    <w:rsid w:val="003D2E42"/>
    <w:rsid w:val="003E1481"/>
    <w:rsid w:val="003E45AF"/>
    <w:rsid w:val="003E6D68"/>
    <w:rsid w:val="003F5BF0"/>
    <w:rsid w:val="004007CD"/>
    <w:rsid w:val="004322F2"/>
    <w:rsid w:val="00481479"/>
    <w:rsid w:val="00485C65"/>
    <w:rsid w:val="004D0D9E"/>
    <w:rsid w:val="004D457E"/>
    <w:rsid w:val="004E1FBF"/>
    <w:rsid w:val="0050614C"/>
    <w:rsid w:val="00511DB1"/>
    <w:rsid w:val="00517C04"/>
    <w:rsid w:val="00520768"/>
    <w:rsid w:val="005237B1"/>
    <w:rsid w:val="00525D79"/>
    <w:rsid w:val="00535AF5"/>
    <w:rsid w:val="00536DAF"/>
    <w:rsid w:val="00541F85"/>
    <w:rsid w:val="005532BE"/>
    <w:rsid w:val="00574CDC"/>
    <w:rsid w:val="00583AFB"/>
    <w:rsid w:val="00590BCF"/>
    <w:rsid w:val="00594EB9"/>
    <w:rsid w:val="005A2A98"/>
    <w:rsid w:val="005B4D2B"/>
    <w:rsid w:val="005C5DFF"/>
    <w:rsid w:val="005C74E4"/>
    <w:rsid w:val="005F13D2"/>
    <w:rsid w:val="005F4925"/>
    <w:rsid w:val="00635EAC"/>
    <w:rsid w:val="00636C60"/>
    <w:rsid w:val="0064341F"/>
    <w:rsid w:val="00651155"/>
    <w:rsid w:val="006B67C8"/>
    <w:rsid w:val="00711A1A"/>
    <w:rsid w:val="00721FEF"/>
    <w:rsid w:val="007269D2"/>
    <w:rsid w:val="0072760D"/>
    <w:rsid w:val="007312AD"/>
    <w:rsid w:val="00743613"/>
    <w:rsid w:val="007503EC"/>
    <w:rsid w:val="00762C77"/>
    <w:rsid w:val="007704BB"/>
    <w:rsid w:val="007916FF"/>
    <w:rsid w:val="007948D8"/>
    <w:rsid w:val="007C15AB"/>
    <w:rsid w:val="007D11BE"/>
    <w:rsid w:val="007D1D81"/>
    <w:rsid w:val="00826620"/>
    <w:rsid w:val="00842A35"/>
    <w:rsid w:val="00844278"/>
    <w:rsid w:val="00851AD8"/>
    <w:rsid w:val="0085316B"/>
    <w:rsid w:val="00853D0F"/>
    <w:rsid w:val="00860E82"/>
    <w:rsid w:val="00866BBF"/>
    <w:rsid w:val="00873F86"/>
    <w:rsid w:val="00882FF1"/>
    <w:rsid w:val="008B1B8C"/>
    <w:rsid w:val="008D4E0A"/>
    <w:rsid w:val="008E1CDC"/>
    <w:rsid w:val="00933973"/>
    <w:rsid w:val="00956AAD"/>
    <w:rsid w:val="009649AE"/>
    <w:rsid w:val="00970C0F"/>
    <w:rsid w:val="009726B0"/>
    <w:rsid w:val="00991253"/>
    <w:rsid w:val="00994C33"/>
    <w:rsid w:val="009A12DE"/>
    <w:rsid w:val="009B294A"/>
    <w:rsid w:val="009B5FE8"/>
    <w:rsid w:val="009B7948"/>
    <w:rsid w:val="009C27FB"/>
    <w:rsid w:val="00A014BD"/>
    <w:rsid w:val="00A02506"/>
    <w:rsid w:val="00A03D5C"/>
    <w:rsid w:val="00A35E66"/>
    <w:rsid w:val="00A70D36"/>
    <w:rsid w:val="00A80955"/>
    <w:rsid w:val="00A814E3"/>
    <w:rsid w:val="00A90546"/>
    <w:rsid w:val="00AA39DD"/>
    <w:rsid w:val="00AB5D2F"/>
    <w:rsid w:val="00AC0276"/>
    <w:rsid w:val="00AD4E84"/>
    <w:rsid w:val="00AD58EB"/>
    <w:rsid w:val="00AE4781"/>
    <w:rsid w:val="00AF4CCD"/>
    <w:rsid w:val="00B44234"/>
    <w:rsid w:val="00B526D2"/>
    <w:rsid w:val="00B54BAA"/>
    <w:rsid w:val="00B6374E"/>
    <w:rsid w:val="00B8386C"/>
    <w:rsid w:val="00B92237"/>
    <w:rsid w:val="00BA5615"/>
    <w:rsid w:val="00BA5DAF"/>
    <w:rsid w:val="00BA7D31"/>
    <w:rsid w:val="00BC1614"/>
    <w:rsid w:val="00BC725B"/>
    <w:rsid w:val="00BF1F36"/>
    <w:rsid w:val="00BF28D1"/>
    <w:rsid w:val="00C33B96"/>
    <w:rsid w:val="00C3455B"/>
    <w:rsid w:val="00C4676C"/>
    <w:rsid w:val="00C74D53"/>
    <w:rsid w:val="00C85584"/>
    <w:rsid w:val="00C85829"/>
    <w:rsid w:val="00C958DB"/>
    <w:rsid w:val="00C961AC"/>
    <w:rsid w:val="00CC40F4"/>
    <w:rsid w:val="00CC59C8"/>
    <w:rsid w:val="00CF3401"/>
    <w:rsid w:val="00D026C8"/>
    <w:rsid w:val="00D0710D"/>
    <w:rsid w:val="00D131CA"/>
    <w:rsid w:val="00D55759"/>
    <w:rsid w:val="00D616D2"/>
    <w:rsid w:val="00D97A02"/>
    <w:rsid w:val="00DA28B6"/>
    <w:rsid w:val="00DC4B08"/>
    <w:rsid w:val="00DD3ACF"/>
    <w:rsid w:val="00DE1C16"/>
    <w:rsid w:val="00DE2014"/>
    <w:rsid w:val="00DE332E"/>
    <w:rsid w:val="00DF72ED"/>
    <w:rsid w:val="00E0411C"/>
    <w:rsid w:val="00E13706"/>
    <w:rsid w:val="00E37008"/>
    <w:rsid w:val="00E677F0"/>
    <w:rsid w:val="00E71B74"/>
    <w:rsid w:val="00E75EA3"/>
    <w:rsid w:val="00E81623"/>
    <w:rsid w:val="00E87DCB"/>
    <w:rsid w:val="00E92862"/>
    <w:rsid w:val="00EA5714"/>
    <w:rsid w:val="00EC34A8"/>
    <w:rsid w:val="00EC521D"/>
    <w:rsid w:val="00EE0499"/>
    <w:rsid w:val="00EE5BA8"/>
    <w:rsid w:val="00EE6C9C"/>
    <w:rsid w:val="00F00023"/>
    <w:rsid w:val="00F02C01"/>
    <w:rsid w:val="00F44287"/>
    <w:rsid w:val="00F620B8"/>
    <w:rsid w:val="00F6443A"/>
    <w:rsid w:val="00F64BE3"/>
    <w:rsid w:val="00F815B7"/>
    <w:rsid w:val="00F87D92"/>
    <w:rsid w:val="00F964E1"/>
    <w:rsid w:val="00F96DF0"/>
    <w:rsid w:val="00FA1098"/>
    <w:rsid w:val="00FC56FE"/>
    <w:rsid w:val="00FD39B3"/>
    <w:rsid w:val="00FE06CC"/>
    <w:rsid w:val="00FE4159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D2E42"/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HeadingBase"/>
    <w:next w:val="heading1underline"/>
    <w:link w:val="Heading1Char"/>
    <w:uiPriority w:val="99"/>
    <w:qFormat/>
    <w:rsid w:val="003D2E42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link w:val="Heading2Char"/>
    <w:uiPriority w:val="99"/>
    <w:qFormat/>
    <w:rsid w:val="003D2E42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link w:val="Heading3Char"/>
    <w:uiPriority w:val="99"/>
    <w:qFormat/>
    <w:rsid w:val="003D2E42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link w:val="Heading4Char"/>
    <w:uiPriority w:val="99"/>
    <w:qFormat/>
    <w:rsid w:val="003D2E42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link w:val="Heading5Char"/>
    <w:uiPriority w:val="99"/>
    <w:qFormat/>
    <w:rsid w:val="003D2E42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3D2E42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3D2E42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2E42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2E4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5E36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C5E36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C5E36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C5E36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C5E36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C5E36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C5E3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C5E36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C5E36"/>
    <w:rPr>
      <w:rFonts w:ascii="Cambria" w:eastAsia="SimSun" w:hAnsi="Cambria" w:cs="Times New Roman"/>
      <w:lang w:eastAsia="en-US"/>
    </w:rPr>
  </w:style>
  <w:style w:type="paragraph" w:customStyle="1" w:styleId="HeadingBase">
    <w:name w:val="Heading Base"/>
    <w:basedOn w:val="Normal"/>
    <w:next w:val="Normal"/>
    <w:uiPriority w:val="99"/>
    <w:rsid w:val="003D2E42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uiPriority w:val="99"/>
    <w:rsid w:val="003D2E4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link w:val="BodyText2Char"/>
    <w:uiPriority w:val="99"/>
    <w:rsid w:val="003D2E42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BodyTextBase">
    <w:name w:val="Body Text Base"/>
    <w:basedOn w:val="Normal"/>
    <w:uiPriority w:val="99"/>
    <w:rsid w:val="003D2E42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link w:val="BodyText3Char"/>
    <w:uiPriority w:val="99"/>
    <w:rsid w:val="003D2E42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C5E36"/>
    <w:rPr>
      <w:rFonts w:ascii="Arial" w:hAnsi="Arial" w:cs="Times New Roman"/>
      <w:sz w:val="16"/>
      <w:szCs w:val="16"/>
      <w:lang w:eastAsia="en-US"/>
    </w:rPr>
  </w:style>
  <w:style w:type="paragraph" w:customStyle="1" w:styleId="BodyText4">
    <w:name w:val="Body Text 4"/>
    <w:basedOn w:val="BodyTextBase"/>
    <w:uiPriority w:val="99"/>
    <w:rsid w:val="003D2E42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uiPriority w:val="99"/>
    <w:rsid w:val="003D2E42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uiPriority w:val="99"/>
    <w:semiHidden/>
    <w:rsid w:val="003D2E4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uiPriority w:val="99"/>
    <w:semiHidden/>
    <w:rsid w:val="003D2E42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uiPriority w:val="99"/>
    <w:rsid w:val="003D2E42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uiPriority w:val="99"/>
    <w:semiHidden/>
    <w:rsid w:val="003D2E42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uiPriority w:val="99"/>
    <w:semiHidden/>
    <w:rsid w:val="003D2E42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99"/>
    <w:rsid w:val="003D2E42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99"/>
    <w:rsid w:val="003D2E42"/>
    <w:pPr>
      <w:spacing w:before="360"/>
    </w:pPr>
    <w:rPr>
      <w:b/>
    </w:rPr>
  </w:style>
  <w:style w:type="paragraph" w:styleId="Index7">
    <w:name w:val="index 7"/>
    <w:basedOn w:val="Normal"/>
    <w:next w:val="Normal"/>
    <w:uiPriority w:val="99"/>
    <w:semiHidden/>
    <w:rsid w:val="003D2E42"/>
    <w:pPr>
      <w:ind w:left="2160"/>
    </w:pPr>
  </w:style>
  <w:style w:type="paragraph" w:styleId="Index6">
    <w:name w:val="index 6"/>
    <w:basedOn w:val="Normal"/>
    <w:next w:val="Normal"/>
    <w:uiPriority w:val="99"/>
    <w:semiHidden/>
    <w:rsid w:val="003D2E42"/>
    <w:pPr>
      <w:ind w:left="1800"/>
    </w:pPr>
  </w:style>
  <w:style w:type="paragraph" w:styleId="Index5">
    <w:name w:val="index 5"/>
    <w:basedOn w:val="IndexBase"/>
    <w:uiPriority w:val="99"/>
    <w:semiHidden/>
    <w:rsid w:val="003D2E42"/>
    <w:pPr>
      <w:ind w:left="2160"/>
    </w:pPr>
  </w:style>
  <w:style w:type="paragraph" w:customStyle="1" w:styleId="IndexBase">
    <w:name w:val="Index Base"/>
    <w:basedOn w:val="Normal"/>
    <w:uiPriority w:val="99"/>
    <w:rsid w:val="003D2E42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uiPriority w:val="99"/>
    <w:semiHidden/>
    <w:rsid w:val="003D2E42"/>
    <w:pPr>
      <w:ind w:left="1800"/>
    </w:pPr>
  </w:style>
  <w:style w:type="paragraph" w:styleId="Index3">
    <w:name w:val="index 3"/>
    <w:basedOn w:val="IndexBase"/>
    <w:uiPriority w:val="99"/>
    <w:semiHidden/>
    <w:rsid w:val="003D2E42"/>
    <w:pPr>
      <w:ind w:left="1440"/>
    </w:pPr>
  </w:style>
  <w:style w:type="paragraph" w:styleId="Index2">
    <w:name w:val="index 2"/>
    <w:basedOn w:val="IndexBase"/>
    <w:uiPriority w:val="99"/>
    <w:semiHidden/>
    <w:rsid w:val="003D2E42"/>
    <w:pPr>
      <w:ind w:left="1080"/>
    </w:pPr>
  </w:style>
  <w:style w:type="paragraph" w:styleId="Index1">
    <w:name w:val="index 1"/>
    <w:basedOn w:val="IndexBase"/>
    <w:uiPriority w:val="99"/>
    <w:semiHidden/>
    <w:rsid w:val="003D2E42"/>
  </w:style>
  <w:style w:type="character" w:styleId="LineNumber">
    <w:name w:val="line number"/>
    <w:basedOn w:val="DefaultParagraphFont"/>
    <w:uiPriority w:val="99"/>
    <w:rsid w:val="003D2E42"/>
    <w:rPr>
      <w:rFonts w:ascii="Arial" w:hAnsi="Arial" w:cs="Times New Roman"/>
      <w:sz w:val="18"/>
    </w:rPr>
  </w:style>
  <w:style w:type="paragraph" w:styleId="IndexHeading">
    <w:name w:val="index heading"/>
    <w:basedOn w:val="Normal"/>
    <w:next w:val="Index1"/>
    <w:uiPriority w:val="99"/>
    <w:semiHidden/>
    <w:rsid w:val="003D2E42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link w:val="FooterChar"/>
    <w:uiPriority w:val="99"/>
    <w:rsid w:val="003D2E42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Base">
    <w:name w:val="Foot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link w:val="HeaderChar"/>
    <w:uiPriority w:val="99"/>
    <w:rsid w:val="003D2E42"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HeaderBase">
    <w:name w:val="Head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uiPriority w:val="99"/>
    <w:semiHidden/>
    <w:rsid w:val="003D2E42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noteBase">
    <w:name w:val="Footnote Base"/>
    <w:basedOn w:val="Normal"/>
    <w:uiPriority w:val="99"/>
    <w:rsid w:val="003D2E4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uiPriority w:val="99"/>
    <w:rsid w:val="003D2E42"/>
    <w:pPr>
      <w:ind w:left="720"/>
    </w:pPr>
  </w:style>
  <w:style w:type="paragraph" w:customStyle="1" w:styleId="BodyText1">
    <w:name w:val="Body Text 1"/>
    <w:basedOn w:val="BodyTextBase"/>
    <w:uiPriority w:val="99"/>
    <w:rsid w:val="003D2E42"/>
  </w:style>
  <w:style w:type="paragraph" w:customStyle="1" w:styleId="TCLVL1">
    <w:name w:val="TCLVL1"/>
    <w:basedOn w:val="Normal"/>
    <w:uiPriority w:val="99"/>
    <w:rsid w:val="003D2E42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uiPriority w:val="99"/>
    <w:rsid w:val="003D2E4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uiPriority w:val="99"/>
    <w:qFormat/>
    <w:rsid w:val="003D2E42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uiPriority w:val="99"/>
    <w:rsid w:val="003D2E42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link w:val="DateChar"/>
    <w:uiPriority w:val="99"/>
    <w:rsid w:val="003D2E42"/>
    <w:pPr>
      <w:spacing w:before="480" w:after="160"/>
      <w:jc w:val="center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3D2E42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Even">
    <w:name w:val="Footer Even"/>
    <w:basedOn w:val="FooterBase"/>
    <w:uiPriority w:val="99"/>
    <w:rsid w:val="003D2E42"/>
  </w:style>
  <w:style w:type="paragraph" w:customStyle="1" w:styleId="FooterFirst">
    <w:name w:val="Footer First"/>
    <w:basedOn w:val="FooterBase"/>
    <w:uiPriority w:val="99"/>
    <w:rsid w:val="003D2E42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uiPriority w:val="99"/>
    <w:rsid w:val="003D2E42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uiPriority w:val="99"/>
    <w:rsid w:val="003D2E42"/>
    <w:rPr>
      <w:b w:val="0"/>
    </w:rPr>
  </w:style>
  <w:style w:type="paragraph" w:customStyle="1" w:styleId="HeaderFirst">
    <w:name w:val="Header First"/>
    <w:basedOn w:val="HeaderBase"/>
    <w:uiPriority w:val="99"/>
    <w:rsid w:val="003D2E42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uiPriority w:val="99"/>
    <w:rsid w:val="003D2E42"/>
    <w:pPr>
      <w:tabs>
        <w:tab w:val="right" w:pos="0"/>
      </w:tabs>
      <w:jc w:val="right"/>
    </w:pPr>
  </w:style>
  <w:style w:type="character" w:customStyle="1" w:styleId="Lead-inEmphasis">
    <w:name w:val="Lead-in Emphasis"/>
    <w:uiPriority w:val="99"/>
    <w:rsid w:val="003D2E42"/>
    <w:rPr>
      <w:b/>
      <w:i/>
    </w:rPr>
  </w:style>
  <w:style w:type="paragraph" w:customStyle="1" w:styleId="ListBullet1">
    <w:name w:val="List Bullet 1"/>
    <w:basedOn w:val="ListBase"/>
    <w:uiPriority w:val="99"/>
    <w:rsid w:val="003D2E42"/>
  </w:style>
  <w:style w:type="paragraph" w:customStyle="1" w:styleId="ListBase">
    <w:name w:val="List Base"/>
    <w:basedOn w:val="BodyTextBase"/>
    <w:uiPriority w:val="99"/>
    <w:rsid w:val="003D2E42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uiPriority w:val="99"/>
    <w:rsid w:val="003D2E42"/>
    <w:pPr>
      <w:ind w:left="1080"/>
    </w:pPr>
  </w:style>
  <w:style w:type="paragraph" w:customStyle="1" w:styleId="List1">
    <w:name w:val="List 1"/>
    <w:basedOn w:val="ListBase"/>
    <w:uiPriority w:val="99"/>
    <w:rsid w:val="003D2E42"/>
    <w:pPr>
      <w:spacing w:after="80"/>
      <w:ind w:left="720" w:hanging="360"/>
    </w:pPr>
  </w:style>
  <w:style w:type="paragraph" w:styleId="List3">
    <w:name w:val="List 3"/>
    <w:basedOn w:val="List1"/>
    <w:uiPriority w:val="99"/>
    <w:rsid w:val="003D2E42"/>
    <w:pPr>
      <w:ind w:left="1440"/>
    </w:pPr>
  </w:style>
  <w:style w:type="paragraph" w:styleId="List4">
    <w:name w:val="List 4"/>
    <w:basedOn w:val="List1"/>
    <w:uiPriority w:val="99"/>
    <w:rsid w:val="003D2E42"/>
    <w:pPr>
      <w:ind w:left="1800"/>
    </w:pPr>
  </w:style>
  <w:style w:type="paragraph" w:styleId="List5">
    <w:name w:val="List 5"/>
    <w:basedOn w:val="List1"/>
    <w:uiPriority w:val="99"/>
    <w:rsid w:val="003D2E42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uiPriority w:val="99"/>
    <w:rsid w:val="003D2E42"/>
    <w:pPr>
      <w:ind w:left="720" w:hanging="360"/>
    </w:pPr>
  </w:style>
  <w:style w:type="paragraph" w:styleId="ListBullet2">
    <w:name w:val="List Bullet 2"/>
    <w:basedOn w:val="ListBullet1"/>
    <w:uiPriority w:val="99"/>
    <w:rsid w:val="003D2E42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uiPriority w:val="99"/>
    <w:rsid w:val="003D2E42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uiPriority w:val="99"/>
    <w:rsid w:val="003D2E42"/>
    <w:pPr>
      <w:ind w:left="720" w:hanging="360"/>
    </w:pPr>
  </w:style>
  <w:style w:type="paragraph" w:styleId="ListContinue2">
    <w:name w:val="List Continue 2"/>
    <w:basedOn w:val="ListContinue1"/>
    <w:uiPriority w:val="99"/>
    <w:rsid w:val="003D2E42"/>
    <w:pPr>
      <w:ind w:left="1080"/>
    </w:pPr>
  </w:style>
  <w:style w:type="paragraph" w:styleId="ListContinue3">
    <w:name w:val="List Continue 3"/>
    <w:basedOn w:val="ListContinue1"/>
    <w:uiPriority w:val="99"/>
    <w:rsid w:val="003D2E42"/>
    <w:pPr>
      <w:ind w:left="1440"/>
    </w:pPr>
  </w:style>
  <w:style w:type="paragraph" w:styleId="ListContinue4">
    <w:name w:val="List Continue 4"/>
    <w:basedOn w:val="ListContinue1"/>
    <w:uiPriority w:val="99"/>
    <w:rsid w:val="003D2E42"/>
    <w:pPr>
      <w:ind w:left="1800"/>
    </w:pPr>
  </w:style>
  <w:style w:type="paragraph" w:styleId="ListContinue5">
    <w:name w:val="List Continue 5"/>
    <w:basedOn w:val="ListContinue1"/>
    <w:uiPriority w:val="99"/>
    <w:rsid w:val="003D2E42"/>
    <w:pPr>
      <w:ind w:left="2160"/>
    </w:pPr>
  </w:style>
  <w:style w:type="paragraph" w:customStyle="1" w:styleId="FSDMTitleCover">
    <w:name w:val="FSDM Title Cover"/>
    <w:basedOn w:val="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uiPriority w:val="99"/>
    <w:rsid w:val="003D2E42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uiPriority w:val="99"/>
    <w:rsid w:val="003D2E42"/>
    <w:pPr>
      <w:ind w:left="1080"/>
    </w:pPr>
  </w:style>
  <w:style w:type="paragraph" w:styleId="ListNumber3">
    <w:name w:val="List Number 3"/>
    <w:basedOn w:val="ListNumber1"/>
    <w:uiPriority w:val="99"/>
    <w:rsid w:val="003D2E42"/>
    <w:pPr>
      <w:ind w:left="1440"/>
    </w:pPr>
  </w:style>
  <w:style w:type="paragraph" w:styleId="ListNumber4">
    <w:name w:val="List Number 4"/>
    <w:basedOn w:val="ListNumber1"/>
    <w:uiPriority w:val="99"/>
    <w:rsid w:val="003D2E42"/>
    <w:pPr>
      <w:ind w:left="1800"/>
    </w:pPr>
  </w:style>
  <w:style w:type="paragraph" w:styleId="ListNumber5">
    <w:name w:val="List Number 5"/>
    <w:basedOn w:val="ListNumber1"/>
    <w:uiPriority w:val="99"/>
    <w:rsid w:val="003D2E42"/>
    <w:pPr>
      <w:ind w:left="2160"/>
    </w:pPr>
  </w:style>
  <w:style w:type="paragraph" w:styleId="MacroText">
    <w:name w:val="macro"/>
    <w:basedOn w:val="Normal"/>
    <w:link w:val="MacroTextChar"/>
    <w:uiPriority w:val="99"/>
    <w:semiHidden/>
    <w:rsid w:val="003D2E4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C5E36"/>
    <w:rPr>
      <w:rFonts w:ascii="Courier New" w:hAnsi="Courier New" w:cs="Courier New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3D2E42"/>
    <w:rPr>
      <w:rFonts w:cs="Times New Roman"/>
    </w:rPr>
  </w:style>
  <w:style w:type="paragraph" w:customStyle="1" w:styleId="Picture">
    <w:name w:val="Picture"/>
    <w:basedOn w:val="Normal"/>
    <w:next w:val="Caption"/>
    <w:uiPriority w:val="99"/>
    <w:rsid w:val="003D2E42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uiPriority w:val="99"/>
    <w:rsid w:val="003D2E42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uiPriority w:val="99"/>
    <w:rsid w:val="003D2E42"/>
    <w:rPr>
      <w:vertAlign w:val="superscript"/>
    </w:rPr>
  </w:style>
  <w:style w:type="paragraph" w:styleId="TableofFigures">
    <w:name w:val="table of figures"/>
    <w:basedOn w:val="Normal"/>
    <w:uiPriority w:val="99"/>
    <w:semiHidden/>
    <w:rsid w:val="003D2E42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uiPriority w:val="99"/>
    <w:rsid w:val="003D2E42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uiPriority w:val="99"/>
    <w:rsid w:val="003D2E42"/>
    <w:rPr>
      <w:i/>
    </w:rPr>
  </w:style>
  <w:style w:type="paragraph" w:customStyle="1" w:styleId="Names">
    <w:name w:val="Names"/>
    <w:basedOn w:val="Normal"/>
    <w:uiPriority w:val="99"/>
    <w:rsid w:val="003D2E42"/>
    <w:pPr>
      <w:spacing w:after="160"/>
      <w:jc w:val="right"/>
    </w:pPr>
  </w:style>
  <w:style w:type="paragraph" w:customStyle="1" w:styleId="TOCTitle">
    <w:name w:val="TOC Title"/>
    <w:basedOn w:val="TOCBase"/>
    <w:uiPriority w:val="99"/>
    <w:rsid w:val="003D2E42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uiPriority w:val="99"/>
    <w:rsid w:val="003D2E42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uiPriority w:val="99"/>
    <w:rsid w:val="003D2E42"/>
    <w:rPr>
      <w:b/>
    </w:rPr>
  </w:style>
  <w:style w:type="character" w:customStyle="1" w:styleId="BoldUnderline">
    <w:name w:val="Bold Underline"/>
    <w:uiPriority w:val="99"/>
    <w:rsid w:val="003D2E42"/>
    <w:rPr>
      <w:b/>
      <w:u w:val="single"/>
    </w:rPr>
  </w:style>
  <w:style w:type="character" w:customStyle="1" w:styleId="Underline">
    <w:name w:val="Underline"/>
    <w:uiPriority w:val="99"/>
    <w:rsid w:val="003D2E42"/>
    <w:rPr>
      <w:u w:val="single"/>
    </w:rPr>
  </w:style>
  <w:style w:type="paragraph" w:customStyle="1" w:styleId="f">
    <w:name w:val="f"/>
    <w:basedOn w:val="Normal"/>
    <w:uiPriority w:val="99"/>
    <w:rsid w:val="003D2E42"/>
  </w:style>
  <w:style w:type="paragraph" w:customStyle="1" w:styleId="Summittext1">
    <w:name w:val="Summit text 1"/>
    <w:basedOn w:val="Hiddentextbase"/>
    <w:next w:val="BodyText1"/>
    <w:uiPriority w:val="99"/>
    <w:rsid w:val="003D2E42"/>
  </w:style>
  <w:style w:type="paragraph" w:customStyle="1" w:styleId="Summittext2">
    <w:name w:val="Summit text 2"/>
    <w:basedOn w:val="Hiddentextbase"/>
    <w:next w:val="BodyText2"/>
    <w:uiPriority w:val="99"/>
    <w:rsid w:val="003D2E42"/>
  </w:style>
  <w:style w:type="paragraph" w:customStyle="1" w:styleId="Summittext3">
    <w:name w:val="Summit text 3"/>
    <w:basedOn w:val="Hiddentextbase"/>
    <w:next w:val="BodyText3"/>
    <w:uiPriority w:val="99"/>
    <w:rsid w:val="003D2E42"/>
  </w:style>
  <w:style w:type="paragraph" w:customStyle="1" w:styleId="Summittext4">
    <w:name w:val="Summit text 4"/>
    <w:basedOn w:val="Hiddentextbase"/>
    <w:next w:val="BodyText4"/>
    <w:uiPriority w:val="99"/>
    <w:rsid w:val="003D2E42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uiPriority w:val="99"/>
    <w:rsid w:val="003D2E42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uiPriority w:val="99"/>
    <w:rsid w:val="003D2E42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uiPriority w:val="99"/>
    <w:rsid w:val="003D2E42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uiPriority w:val="99"/>
    <w:rsid w:val="003D2E42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uiPriority w:val="99"/>
    <w:rsid w:val="003D2E42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uiPriority w:val="99"/>
    <w:rsid w:val="003D2E42"/>
    <w:pPr>
      <w:spacing w:after="160"/>
      <w:ind w:left="720"/>
      <w:jc w:val="both"/>
    </w:pPr>
  </w:style>
  <w:style w:type="paragraph" w:styleId="List">
    <w:name w:val="List"/>
    <w:basedOn w:val="Normal"/>
    <w:uiPriority w:val="99"/>
    <w:rsid w:val="003D2E42"/>
    <w:pPr>
      <w:ind w:left="360" w:hanging="360"/>
    </w:pPr>
  </w:style>
  <w:style w:type="paragraph" w:customStyle="1" w:styleId="PartLabel">
    <w:name w:val="Part Label"/>
    <w:basedOn w:val="HeadingBase"/>
    <w:next w:val="Normal"/>
    <w:uiPriority w:val="99"/>
    <w:rsid w:val="003D2E42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uiPriority w:val="99"/>
    <w:rsid w:val="003D2E42"/>
    <w:pPr>
      <w:keepNext/>
      <w:ind w:left="2160"/>
    </w:pPr>
  </w:style>
  <w:style w:type="paragraph" w:customStyle="1" w:styleId="Time">
    <w:name w:val="Time"/>
    <w:basedOn w:val="Normal"/>
    <w:uiPriority w:val="99"/>
    <w:rsid w:val="003D2E42"/>
    <w:pPr>
      <w:keepNext/>
      <w:spacing w:before="120"/>
    </w:pPr>
  </w:style>
  <w:style w:type="paragraph" w:customStyle="1" w:styleId="Details-Last">
    <w:name w:val="Details - Last"/>
    <w:basedOn w:val="Details"/>
    <w:uiPriority w:val="99"/>
    <w:rsid w:val="003D2E42"/>
    <w:pPr>
      <w:keepNext w:val="0"/>
    </w:pPr>
  </w:style>
  <w:style w:type="paragraph" w:customStyle="1" w:styleId="ContributorHeading">
    <w:name w:val="Contributor Heading"/>
    <w:basedOn w:val="BodyText2"/>
    <w:uiPriority w:val="99"/>
    <w:rsid w:val="003D2E4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uiPriority w:val="99"/>
    <w:rsid w:val="003D2E42"/>
    <w:pPr>
      <w:spacing w:after="600"/>
      <w:jc w:val="center"/>
    </w:pPr>
  </w:style>
  <w:style w:type="paragraph" w:customStyle="1" w:styleId="Contributors">
    <w:name w:val="Contributors"/>
    <w:basedOn w:val="RevisionHistory"/>
    <w:uiPriority w:val="99"/>
    <w:rsid w:val="003D2E42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uiPriority w:val="99"/>
    <w:rsid w:val="003D2E42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uiPriority w:val="99"/>
    <w:semiHidden/>
    <w:rsid w:val="003D2E42"/>
    <w:pPr>
      <w:ind w:left="1920"/>
    </w:pPr>
  </w:style>
  <w:style w:type="character" w:styleId="Hyperlink">
    <w:name w:val="Hyperlink"/>
    <w:basedOn w:val="DefaultParagraphFont"/>
    <w:uiPriority w:val="99"/>
    <w:rsid w:val="003D2E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2E4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43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5E36"/>
    <w:rPr>
      <w:rFonts w:cs="Times New Roman"/>
      <w:sz w:val="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131CA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31C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Normal1">
    <w:name w:val="Normal1"/>
    <w:uiPriority w:val="99"/>
    <w:rsid w:val="00D131CA"/>
    <w:pPr>
      <w:spacing w:line="276" w:lineRule="auto"/>
    </w:pPr>
    <w:rPr>
      <w:rFonts w:ascii="Arial" w:hAnsi="Arial" w:cs="Arial"/>
      <w:color w:val="000000"/>
      <w:szCs w:val="20"/>
      <w:lang w:eastAsia="en-US"/>
    </w:rPr>
  </w:style>
  <w:style w:type="table" w:styleId="TableGrid">
    <w:name w:val="Table Grid"/>
    <w:basedOn w:val="TableNormal"/>
    <w:uiPriority w:val="99"/>
    <w:rsid w:val="00D131CA"/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1"/>
    <w:next w:val="Normal1"/>
    <w:link w:val="SubtitleChar"/>
    <w:uiPriority w:val="99"/>
    <w:qFormat/>
    <w:rsid w:val="00574CD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4CDC"/>
    <w:rPr>
      <w:rFonts w:ascii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D2E42"/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HeadingBase"/>
    <w:next w:val="heading1underline"/>
    <w:link w:val="Heading1Char"/>
    <w:uiPriority w:val="99"/>
    <w:qFormat/>
    <w:rsid w:val="003D2E42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link w:val="Heading2Char"/>
    <w:uiPriority w:val="99"/>
    <w:qFormat/>
    <w:rsid w:val="003D2E42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link w:val="Heading3Char"/>
    <w:uiPriority w:val="99"/>
    <w:qFormat/>
    <w:rsid w:val="003D2E42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link w:val="Heading4Char"/>
    <w:uiPriority w:val="99"/>
    <w:qFormat/>
    <w:rsid w:val="003D2E42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link w:val="Heading5Char"/>
    <w:uiPriority w:val="99"/>
    <w:qFormat/>
    <w:rsid w:val="003D2E42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3D2E42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3D2E42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2E42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2E4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5E36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C5E36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C5E36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C5E36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C5E36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C5E36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C5E3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C5E36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C5E36"/>
    <w:rPr>
      <w:rFonts w:ascii="Cambria" w:eastAsia="SimSun" w:hAnsi="Cambria" w:cs="Times New Roman"/>
      <w:lang w:eastAsia="en-US"/>
    </w:rPr>
  </w:style>
  <w:style w:type="paragraph" w:customStyle="1" w:styleId="HeadingBase">
    <w:name w:val="Heading Base"/>
    <w:basedOn w:val="Normal"/>
    <w:next w:val="Normal"/>
    <w:uiPriority w:val="99"/>
    <w:rsid w:val="003D2E42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uiPriority w:val="99"/>
    <w:rsid w:val="003D2E4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link w:val="BodyText2Char"/>
    <w:uiPriority w:val="99"/>
    <w:rsid w:val="003D2E42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BodyTextBase">
    <w:name w:val="Body Text Base"/>
    <w:basedOn w:val="Normal"/>
    <w:uiPriority w:val="99"/>
    <w:rsid w:val="003D2E42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link w:val="BodyText3Char"/>
    <w:uiPriority w:val="99"/>
    <w:rsid w:val="003D2E42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C5E36"/>
    <w:rPr>
      <w:rFonts w:ascii="Arial" w:hAnsi="Arial" w:cs="Times New Roman"/>
      <w:sz w:val="16"/>
      <w:szCs w:val="16"/>
      <w:lang w:eastAsia="en-US"/>
    </w:rPr>
  </w:style>
  <w:style w:type="paragraph" w:customStyle="1" w:styleId="BodyText4">
    <w:name w:val="Body Text 4"/>
    <w:basedOn w:val="BodyTextBase"/>
    <w:uiPriority w:val="99"/>
    <w:rsid w:val="003D2E42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uiPriority w:val="99"/>
    <w:rsid w:val="003D2E42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uiPriority w:val="99"/>
    <w:semiHidden/>
    <w:rsid w:val="003D2E4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uiPriority w:val="99"/>
    <w:semiHidden/>
    <w:rsid w:val="003D2E42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uiPriority w:val="99"/>
    <w:rsid w:val="003D2E42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uiPriority w:val="99"/>
    <w:semiHidden/>
    <w:rsid w:val="003D2E42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uiPriority w:val="99"/>
    <w:semiHidden/>
    <w:rsid w:val="003D2E42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99"/>
    <w:rsid w:val="003D2E42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99"/>
    <w:rsid w:val="003D2E42"/>
    <w:pPr>
      <w:spacing w:before="360"/>
    </w:pPr>
    <w:rPr>
      <w:b/>
    </w:rPr>
  </w:style>
  <w:style w:type="paragraph" w:styleId="Index7">
    <w:name w:val="index 7"/>
    <w:basedOn w:val="Normal"/>
    <w:next w:val="Normal"/>
    <w:uiPriority w:val="99"/>
    <w:semiHidden/>
    <w:rsid w:val="003D2E42"/>
    <w:pPr>
      <w:ind w:left="2160"/>
    </w:pPr>
  </w:style>
  <w:style w:type="paragraph" w:styleId="Index6">
    <w:name w:val="index 6"/>
    <w:basedOn w:val="Normal"/>
    <w:next w:val="Normal"/>
    <w:uiPriority w:val="99"/>
    <w:semiHidden/>
    <w:rsid w:val="003D2E42"/>
    <w:pPr>
      <w:ind w:left="1800"/>
    </w:pPr>
  </w:style>
  <w:style w:type="paragraph" w:styleId="Index5">
    <w:name w:val="index 5"/>
    <w:basedOn w:val="IndexBase"/>
    <w:uiPriority w:val="99"/>
    <w:semiHidden/>
    <w:rsid w:val="003D2E42"/>
    <w:pPr>
      <w:ind w:left="2160"/>
    </w:pPr>
  </w:style>
  <w:style w:type="paragraph" w:customStyle="1" w:styleId="IndexBase">
    <w:name w:val="Index Base"/>
    <w:basedOn w:val="Normal"/>
    <w:uiPriority w:val="99"/>
    <w:rsid w:val="003D2E42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uiPriority w:val="99"/>
    <w:semiHidden/>
    <w:rsid w:val="003D2E42"/>
    <w:pPr>
      <w:ind w:left="1800"/>
    </w:pPr>
  </w:style>
  <w:style w:type="paragraph" w:styleId="Index3">
    <w:name w:val="index 3"/>
    <w:basedOn w:val="IndexBase"/>
    <w:uiPriority w:val="99"/>
    <w:semiHidden/>
    <w:rsid w:val="003D2E42"/>
    <w:pPr>
      <w:ind w:left="1440"/>
    </w:pPr>
  </w:style>
  <w:style w:type="paragraph" w:styleId="Index2">
    <w:name w:val="index 2"/>
    <w:basedOn w:val="IndexBase"/>
    <w:uiPriority w:val="99"/>
    <w:semiHidden/>
    <w:rsid w:val="003D2E42"/>
    <w:pPr>
      <w:ind w:left="1080"/>
    </w:pPr>
  </w:style>
  <w:style w:type="paragraph" w:styleId="Index1">
    <w:name w:val="index 1"/>
    <w:basedOn w:val="IndexBase"/>
    <w:uiPriority w:val="99"/>
    <w:semiHidden/>
    <w:rsid w:val="003D2E42"/>
  </w:style>
  <w:style w:type="character" w:styleId="LineNumber">
    <w:name w:val="line number"/>
    <w:basedOn w:val="DefaultParagraphFont"/>
    <w:uiPriority w:val="99"/>
    <w:rsid w:val="003D2E42"/>
    <w:rPr>
      <w:rFonts w:ascii="Arial" w:hAnsi="Arial" w:cs="Times New Roman"/>
      <w:sz w:val="18"/>
    </w:rPr>
  </w:style>
  <w:style w:type="paragraph" w:styleId="IndexHeading">
    <w:name w:val="index heading"/>
    <w:basedOn w:val="Normal"/>
    <w:next w:val="Index1"/>
    <w:uiPriority w:val="99"/>
    <w:semiHidden/>
    <w:rsid w:val="003D2E42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link w:val="FooterChar"/>
    <w:uiPriority w:val="99"/>
    <w:rsid w:val="003D2E42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Base">
    <w:name w:val="Foot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link w:val="HeaderChar"/>
    <w:uiPriority w:val="99"/>
    <w:rsid w:val="003D2E42"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HeaderBase">
    <w:name w:val="Head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uiPriority w:val="99"/>
    <w:semiHidden/>
    <w:rsid w:val="003D2E42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noteBase">
    <w:name w:val="Footnote Base"/>
    <w:basedOn w:val="Normal"/>
    <w:uiPriority w:val="99"/>
    <w:rsid w:val="003D2E4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uiPriority w:val="99"/>
    <w:rsid w:val="003D2E42"/>
    <w:pPr>
      <w:ind w:left="720"/>
    </w:pPr>
  </w:style>
  <w:style w:type="paragraph" w:customStyle="1" w:styleId="BodyText1">
    <w:name w:val="Body Text 1"/>
    <w:basedOn w:val="BodyTextBase"/>
    <w:uiPriority w:val="99"/>
    <w:rsid w:val="003D2E42"/>
  </w:style>
  <w:style w:type="paragraph" w:customStyle="1" w:styleId="TCLVL1">
    <w:name w:val="TCLVL1"/>
    <w:basedOn w:val="Normal"/>
    <w:uiPriority w:val="99"/>
    <w:rsid w:val="003D2E42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uiPriority w:val="99"/>
    <w:rsid w:val="003D2E4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uiPriority w:val="99"/>
    <w:qFormat/>
    <w:rsid w:val="003D2E42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uiPriority w:val="99"/>
    <w:rsid w:val="003D2E42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link w:val="DateChar"/>
    <w:uiPriority w:val="99"/>
    <w:rsid w:val="003D2E42"/>
    <w:pPr>
      <w:spacing w:before="480" w:after="160"/>
      <w:jc w:val="center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3D2E42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Even">
    <w:name w:val="Footer Even"/>
    <w:basedOn w:val="FooterBase"/>
    <w:uiPriority w:val="99"/>
    <w:rsid w:val="003D2E42"/>
  </w:style>
  <w:style w:type="paragraph" w:customStyle="1" w:styleId="FooterFirst">
    <w:name w:val="Footer First"/>
    <w:basedOn w:val="FooterBase"/>
    <w:uiPriority w:val="99"/>
    <w:rsid w:val="003D2E42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uiPriority w:val="99"/>
    <w:rsid w:val="003D2E42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uiPriority w:val="99"/>
    <w:rsid w:val="003D2E42"/>
    <w:rPr>
      <w:b w:val="0"/>
    </w:rPr>
  </w:style>
  <w:style w:type="paragraph" w:customStyle="1" w:styleId="HeaderFirst">
    <w:name w:val="Header First"/>
    <w:basedOn w:val="HeaderBase"/>
    <w:uiPriority w:val="99"/>
    <w:rsid w:val="003D2E42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uiPriority w:val="99"/>
    <w:rsid w:val="003D2E42"/>
    <w:pPr>
      <w:tabs>
        <w:tab w:val="right" w:pos="0"/>
      </w:tabs>
      <w:jc w:val="right"/>
    </w:pPr>
  </w:style>
  <w:style w:type="character" w:customStyle="1" w:styleId="Lead-inEmphasis">
    <w:name w:val="Lead-in Emphasis"/>
    <w:uiPriority w:val="99"/>
    <w:rsid w:val="003D2E42"/>
    <w:rPr>
      <w:b/>
      <w:i/>
    </w:rPr>
  </w:style>
  <w:style w:type="paragraph" w:customStyle="1" w:styleId="ListBullet1">
    <w:name w:val="List Bullet 1"/>
    <w:basedOn w:val="ListBase"/>
    <w:uiPriority w:val="99"/>
    <w:rsid w:val="003D2E42"/>
  </w:style>
  <w:style w:type="paragraph" w:customStyle="1" w:styleId="ListBase">
    <w:name w:val="List Base"/>
    <w:basedOn w:val="BodyTextBase"/>
    <w:uiPriority w:val="99"/>
    <w:rsid w:val="003D2E42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uiPriority w:val="99"/>
    <w:rsid w:val="003D2E42"/>
    <w:pPr>
      <w:ind w:left="1080"/>
    </w:pPr>
  </w:style>
  <w:style w:type="paragraph" w:customStyle="1" w:styleId="List1">
    <w:name w:val="List 1"/>
    <w:basedOn w:val="ListBase"/>
    <w:uiPriority w:val="99"/>
    <w:rsid w:val="003D2E42"/>
    <w:pPr>
      <w:spacing w:after="80"/>
      <w:ind w:left="720" w:hanging="360"/>
    </w:pPr>
  </w:style>
  <w:style w:type="paragraph" w:styleId="List3">
    <w:name w:val="List 3"/>
    <w:basedOn w:val="List1"/>
    <w:uiPriority w:val="99"/>
    <w:rsid w:val="003D2E42"/>
    <w:pPr>
      <w:ind w:left="1440"/>
    </w:pPr>
  </w:style>
  <w:style w:type="paragraph" w:styleId="List4">
    <w:name w:val="List 4"/>
    <w:basedOn w:val="List1"/>
    <w:uiPriority w:val="99"/>
    <w:rsid w:val="003D2E42"/>
    <w:pPr>
      <w:ind w:left="1800"/>
    </w:pPr>
  </w:style>
  <w:style w:type="paragraph" w:styleId="List5">
    <w:name w:val="List 5"/>
    <w:basedOn w:val="List1"/>
    <w:uiPriority w:val="99"/>
    <w:rsid w:val="003D2E42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uiPriority w:val="99"/>
    <w:rsid w:val="003D2E42"/>
    <w:pPr>
      <w:ind w:left="720" w:hanging="360"/>
    </w:pPr>
  </w:style>
  <w:style w:type="paragraph" w:styleId="ListBullet2">
    <w:name w:val="List Bullet 2"/>
    <w:basedOn w:val="ListBullet1"/>
    <w:uiPriority w:val="99"/>
    <w:rsid w:val="003D2E42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uiPriority w:val="99"/>
    <w:rsid w:val="003D2E42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uiPriority w:val="99"/>
    <w:rsid w:val="003D2E42"/>
    <w:pPr>
      <w:ind w:left="720" w:hanging="360"/>
    </w:pPr>
  </w:style>
  <w:style w:type="paragraph" w:styleId="ListContinue2">
    <w:name w:val="List Continue 2"/>
    <w:basedOn w:val="ListContinue1"/>
    <w:uiPriority w:val="99"/>
    <w:rsid w:val="003D2E42"/>
    <w:pPr>
      <w:ind w:left="1080"/>
    </w:pPr>
  </w:style>
  <w:style w:type="paragraph" w:styleId="ListContinue3">
    <w:name w:val="List Continue 3"/>
    <w:basedOn w:val="ListContinue1"/>
    <w:uiPriority w:val="99"/>
    <w:rsid w:val="003D2E42"/>
    <w:pPr>
      <w:ind w:left="1440"/>
    </w:pPr>
  </w:style>
  <w:style w:type="paragraph" w:styleId="ListContinue4">
    <w:name w:val="List Continue 4"/>
    <w:basedOn w:val="ListContinue1"/>
    <w:uiPriority w:val="99"/>
    <w:rsid w:val="003D2E42"/>
    <w:pPr>
      <w:ind w:left="1800"/>
    </w:pPr>
  </w:style>
  <w:style w:type="paragraph" w:styleId="ListContinue5">
    <w:name w:val="List Continue 5"/>
    <w:basedOn w:val="ListContinue1"/>
    <w:uiPriority w:val="99"/>
    <w:rsid w:val="003D2E42"/>
    <w:pPr>
      <w:ind w:left="2160"/>
    </w:pPr>
  </w:style>
  <w:style w:type="paragraph" w:customStyle="1" w:styleId="FSDMTitleCover">
    <w:name w:val="FSDM Title Cover"/>
    <w:basedOn w:val="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uiPriority w:val="99"/>
    <w:rsid w:val="003D2E42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uiPriority w:val="99"/>
    <w:rsid w:val="003D2E42"/>
    <w:pPr>
      <w:ind w:left="1080"/>
    </w:pPr>
  </w:style>
  <w:style w:type="paragraph" w:styleId="ListNumber3">
    <w:name w:val="List Number 3"/>
    <w:basedOn w:val="ListNumber1"/>
    <w:uiPriority w:val="99"/>
    <w:rsid w:val="003D2E42"/>
    <w:pPr>
      <w:ind w:left="1440"/>
    </w:pPr>
  </w:style>
  <w:style w:type="paragraph" w:styleId="ListNumber4">
    <w:name w:val="List Number 4"/>
    <w:basedOn w:val="ListNumber1"/>
    <w:uiPriority w:val="99"/>
    <w:rsid w:val="003D2E42"/>
    <w:pPr>
      <w:ind w:left="1800"/>
    </w:pPr>
  </w:style>
  <w:style w:type="paragraph" w:styleId="ListNumber5">
    <w:name w:val="List Number 5"/>
    <w:basedOn w:val="ListNumber1"/>
    <w:uiPriority w:val="99"/>
    <w:rsid w:val="003D2E42"/>
    <w:pPr>
      <w:ind w:left="2160"/>
    </w:pPr>
  </w:style>
  <w:style w:type="paragraph" w:styleId="MacroText">
    <w:name w:val="macro"/>
    <w:basedOn w:val="Normal"/>
    <w:link w:val="MacroTextChar"/>
    <w:uiPriority w:val="99"/>
    <w:semiHidden/>
    <w:rsid w:val="003D2E4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C5E36"/>
    <w:rPr>
      <w:rFonts w:ascii="Courier New" w:hAnsi="Courier New" w:cs="Courier New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3D2E42"/>
    <w:rPr>
      <w:rFonts w:cs="Times New Roman"/>
    </w:rPr>
  </w:style>
  <w:style w:type="paragraph" w:customStyle="1" w:styleId="Picture">
    <w:name w:val="Picture"/>
    <w:basedOn w:val="Normal"/>
    <w:next w:val="Caption"/>
    <w:uiPriority w:val="99"/>
    <w:rsid w:val="003D2E42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uiPriority w:val="99"/>
    <w:rsid w:val="003D2E42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uiPriority w:val="99"/>
    <w:rsid w:val="003D2E42"/>
    <w:rPr>
      <w:vertAlign w:val="superscript"/>
    </w:rPr>
  </w:style>
  <w:style w:type="paragraph" w:styleId="TableofFigures">
    <w:name w:val="table of figures"/>
    <w:basedOn w:val="Normal"/>
    <w:uiPriority w:val="99"/>
    <w:semiHidden/>
    <w:rsid w:val="003D2E42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uiPriority w:val="99"/>
    <w:rsid w:val="003D2E42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uiPriority w:val="99"/>
    <w:rsid w:val="003D2E42"/>
    <w:rPr>
      <w:i/>
    </w:rPr>
  </w:style>
  <w:style w:type="paragraph" w:customStyle="1" w:styleId="Names">
    <w:name w:val="Names"/>
    <w:basedOn w:val="Normal"/>
    <w:uiPriority w:val="99"/>
    <w:rsid w:val="003D2E42"/>
    <w:pPr>
      <w:spacing w:after="160"/>
      <w:jc w:val="right"/>
    </w:pPr>
  </w:style>
  <w:style w:type="paragraph" w:customStyle="1" w:styleId="TOCTitle">
    <w:name w:val="TOC Title"/>
    <w:basedOn w:val="TOCBase"/>
    <w:uiPriority w:val="99"/>
    <w:rsid w:val="003D2E42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uiPriority w:val="99"/>
    <w:rsid w:val="003D2E42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uiPriority w:val="99"/>
    <w:rsid w:val="003D2E42"/>
    <w:rPr>
      <w:b/>
    </w:rPr>
  </w:style>
  <w:style w:type="character" w:customStyle="1" w:styleId="BoldUnderline">
    <w:name w:val="Bold Underline"/>
    <w:uiPriority w:val="99"/>
    <w:rsid w:val="003D2E42"/>
    <w:rPr>
      <w:b/>
      <w:u w:val="single"/>
    </w:rPr>
  </w:style>
  <w:style w:type="character" w:customStyle="1" w:styleId="Underline">
    <w:name w:val="Underline"/>
    <w:uiPriority w:val="99"/>
    <w:rsid w:val="003D2E42"/>
    <w:rPr>
      <w:u w:val="single"/>
    </w:rPr>
  </w:style>
  <w:style w:type="paragraph" w:customStyle="1" w:styleId="f">
    <w:name w:val="f"/>
    <w:basedOn w:val="Normal"/>
    <w:uiPriority w:val="99"/>
    <w:rsid w:val="003D2E42"/>
  </w:style>
  <w:style w:type="paragraph" w:customStyle="1" w:styleId="Summittext1">
    <w:name w:val="Summit text 1"/>
    <w:basedOn w:val="Hiddentextbase"/>
    <w:next w:val="BodyText1"/>
    <w:uiPriority w:val="99"/>
    <w:rsid w:val="003D2E42"/>
  </w:style>
  <w:style w:type="paragraph" w:customStyle="1" w:styleId="Summittext2">
    <w:name w:val="Summit text 2"/>
    <w:basedOn w:val="Hiddentextbase"/>
    <w:next w:val="BodyText2"/>
    <w:uiPriority w:val="99"/>
    <w:rsid w:val="003D2E42"/>
  </w:style>
  <w:style w:type="paragraph" w:customStyle="1" w:styleId="Summittext3">
    <w:name w:val="Summit text 3"/>
    <w:basedOn w:val="Hiddentextbase"/>
    <w:next w:val="BodyText3"/>
    <w:uiPriority w:val="99"/>
    <w:rsid w:val="003D2E42"/>
  </w:style>
  <w:style w:type="paragraph" w:customStyle="1" w:styleId="Summittext4">
    <w:name w:val="Summit text 4"/>
    <w:basedOn w:val="Hiddentextbase"/>
    <w:next w:val="BodyText4"/>
    <w:uiPriority w:val="99"/>
    <w:rsid w:val="003D2E42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uiPriority w:val="99"/>
    <w:rsid w:val="003D2E42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uiPriority w:val="99"/>
    <w:rsid w:val="003D2E42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uiPriority w:val="99"/>
    <w:rsid w:val="003D2E42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uiPriority w:val="99"/>
    <w:rsid w:val="003D2E42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uiPriority w:val="99"/>
    <w:rsid w:val="003D2E42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uiPriority w:val="99"/>
    <w:rsid w:val="003D2E42"/>
    <w:pPr>
      <w:spacing w:after="160"/>
      <w:ind w:left="720"/>
      <w:jc w:val="both"/>
    </w:pPr>
  </w:style>
  <w:style w:type="paragraph" w:styleId="List">
    <w:name w:val="List"/>
    <w:basedOn w:val="Normal"/>
    <w:uiPriority w:val="99"/>
    <w:rsid w:val="003D2E42"/>
    <w:pPr>
      <w:ind w:left="360" w:hanging="360"/>
    </w:pPr>
  </w:style>
  <w:style w:type="paragraph" w:customStyle="1" w:styleId="PartLabel">
    <w:name w:val="Part Label"/>
    <w:basedOn w:val="HeadingBase"/>
    <w:next w:val="Normal"/>
    <w:uiPriority w:val="99"/>
    <w:rsid w:val="003D2E42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uiPriority w:val="99"/>
    <w:rsid w:val="003D2E42"/>
    <w:pPr>
      <w:keepNext/>
      <w:ind w:left="2160"/>
    </w:pPr>
  </w:style>
  <w:style w:type="paragraph" w:customStyle="1" w:styleId="Time">
    <w:name w:val="Time"/>
    <w:basedOn w:val="Normal"/>
    <w:uiPriority w:val="99"/>
    <w:rsid w:val="003D2E42"/>
    <w:pPr>
      <w:keepNext/>
      <w:spacing w:before="120"/>
    </w:pPr>
  </w:style>
  <w:style w:type="paragraph" w:customStyle="1" w:styleId="Details-Last">
    <w:name w:val="Details - Last"/>
    <w:basedOn w:val="Details"/>
    <w:uiPriority w:val="99"/>
    <w:rsid w:val="003D2E42"/>
    <w:pPr>
      <w:keepNext w:val="0"/>
    </w:pPr>
  </w:style>
  <w:style w:type="paragraph" w:customStyle="1" w:styleId="ContributorHeading">
    <w:name w:val="Contributor Heading"/>
    <w:basedOn w:val="BodyText2"/>
    <w:uiPriority w:val="99"/>
    <w:rsid w:val="003D2E4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uiPriority w:val="99"/>
    <w:rsid w:val="003D2E42"/>
    <w:pPr>
      <w:spacing w:after="600"/>
      <w:jc w:val="center"/>
    </w:pPr>
  </w:style>
  <w:style w:type="paragraph" w:customStyle="1" w:styleId="Contributors">
    <w:name w:val="Contributors"/>
    <w:basedOn w:val="RevisionHistory"/>
    <w:uiPriority w:val="99"/>
    <w:rsid w:val="003D2E42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uiPriority w:val="99"/>
    <w:rsid w:val="003D2E42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uiPriority w:val="99"/>
    <w:semiHidden/>
    <w:rsid w:val="003D2E42"/>
    <w:pPr>
      <w:ind w:left="1920"/>
    </w:pPr>
  </w:style>
  <w:style w:type="character" w:styleId="Hyperlink">
    <w:name w:val="Hyperlink"/>
    <w:basedOn w:val="DefaultParagraphFont"/>
    <w:uiPriority w:val="99"/>
    <w:rsid w:val="003D2E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2E4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43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5E36"/>
    <w:rPr>
      <w:rFonts w:cs="Times New Roman"/>
      <w:sz w:val="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131CA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31C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Normal1">
    <w:name w:val="Normal1"/>
    <w:uiPriority w:val="99"/>
    <w:rsid w:val="00D131CA"/>
    <w:pPr>
      <w:spacing w:line="276" w:lineRule="auto"/>
    </w:pPr>
    <w:rPr>
      <w:rFonts w:ascii="Arial" w:hAnsi="Arial" w:cs="Arial"/>
      <w:color w:val="000000"/>
      <w:szCs w:val="20"/>
      <w:lang w:eastAsia="en-US"/>
    </w:rPr>
  </w:style>
  <w:style w:type="table" w:styleId="TableGrid">
    <w:name w:val="Table Grid"/>
    <w:basedOn w:val="TableNormal"/>
    <w:uiPriority w:val="99"/>
    <w:rsid w:val="00D131CA"/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1"/>
    <w:next w:val="Normal1"/>
    <w:link w:val="SubtitleChar"/>
    <w:uiPriority w:val="99"/>
    <w:qFormat/>
    <w:rsid w:val="00574CD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4CDC"/>
    <w:rPr>
      <w:rFonts w:ascii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175</TotalTime>
  <Pages>7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Kevo</cp:lastModifiedBy>
  <cp:revision>8</cp:revision>
  <cp:lastPrinted>2015-01-28T19:54:00Z</cp:lastPrinted>
  <dcterms:created xsi:type="dcterms:W3CDTF">2015-01-28T20:39:00Z</dcterms:created>
  <dcterms:modified xsi:type="dcterms:W3CDTF">2015-01-29T01:14:00Z</dcterms:modified>
</cp:coreProperties>
</file>